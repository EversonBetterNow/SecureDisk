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C53E3" w14:textId="069DA311" w:rsidR="00751168" w:rsidRPr="00751168" w:rsidRDefault="00751168" w:rsidP="00751168">
      <w:pPr>
        <w:pBdr>
          <w:top w:val="none" w:sz="0" w:space="0" w:color="auto"/>
          <w:left w:val="none" w:sz="0" w:space="0" w:color="auto"/>
          <w:bottom w:val="none" w:sz="0" w:space="0" w:color="auto"/>
          <w:right w:val="none" w:sz="0" w:space="0" w:color="auto"/>
          <w:between w:val="none" w:sz="0" w:space="0" w:color="auto"/>
        </w:pBdr>
        <w:tabs>
          <w:tab w:val="clear" w:pos="720"/>
        </w:tabs>
        <w:spacing w:before="240" w:after="240"/>
        <w:ind w:right="567"/>
        <w:jc w:val="center"/>
        <w:rPr>
          <w:rFonts w:eastAsia="Times New Roman" w:cs="Times New Roman"/>
          <w:color w:val="auto"/>
        </w:rPr>
      </w:pPr>
      <w:r w:rsidRPr="00751168">
        <w:rPr>
          <w:rFonts w:eastAsia="Times New Roman" w:cs="Times New Roman"/>
          <w:b/>
          <w:bCs/>
          <w:sz w:val="32"/>
          <w:szCs w:val="32"/>
        </w:rPr>
        <w:t>Techealth: Sistema de atendimento emergencial para seguradora</w:t>
      </w:r>
      <w:r w:rsidRPr="00751168">
        <w:rPr>
          <w:rFonts w:eastAsia="Times New Roman" w:cs="Times New Roman"/>
          <w:b/>
          <w:bCs/>
          <w:sz w:val="32"/>
          <w:szCs w:val="32"/>
        </w:rPr>
        <w:br/>
      </w:r>
      <w:r w:rsidRPr="00751168">
        <w:rPr>
          <w:rFonts w:eastAsia="Times New Roman" w:cs="Times New Roman"/>
          <w:b/>
          <w:bCs/>
          <w:sz w:val="32"/>
          <w:szCs w:val="32"/>
        </w:rPr>
        <w:br/>
      </w:r>
      <w:r w:rsidRPr="00751168">
        <w:rPr>
          <w:rFonts w:eastAsia="Times New Roman" w:cs="Times New Roman"/>
          <w:b/>
          <w:bCs/>
        </w:rPr>
        <w:t xml:space="preserve">Danilo Barbosa, Gabriele Cristina, Everson Cordeiro, Pablo </w:t>
      </w:r>
      <w:r>
        <w:rPr>
          <w:rFonts w:eastAsia="Times New Roman" w:cs="Times New Roman"/>
          <w:b/>
          <w:bCs/>
        </w:rPr>
        <w:t>Henrique</w:t>
      </w:r>
      <w:r w:rsidRPr="00751168">
        <w:rPr>
          <w:rFonts w:eastAsia="Times New Roman" w:cs="Times New Roman"/>
          <w:b/>
          <w:bCs/>
        </w:rPr>
        <w:t xml:space="preserve">, Anderson </w:t>
      </w:r>
      <w:r>
        <w:rPr>
          <w:rFonts w:eastAsia="Times New Roman" w:cs="Times New Roman"/>
          <w:b/>
          <w:bCs/>
        </w:rPr>
        <w:t>Silva</w:t>
      </w:r>
    </w:p>
    <w:p w14:paraId="5F3B0DFE" w14:textId="77777777" w:rsidR="00751168" w:rsidRPr="00751168" w:rsidRDefault="00751168" w:rsidP="00751168">
      <w:pPr>
        <w:pBdr>
          <w:top w:val="none" w:sz="0" w:space="0" w:color="auto"/>
          <w:left w:val="none" w:sz="0" w:space="0" w:color="auto"/>
          <w:bottom w:val="none" w:sz="0" w:space="0" w:color="auto"/>
          <w:right w:val="none" w:sz="0" w:space="0" w:color="auto"/>
          <w:between w:val="none" w:sz="0" w:space="0" w:color="auto"/>
        </w:pBdr>
        <w:tabs>
          <w:tab w:val="clear" w:pos="720"/>
        </w:tabs>
        <w:spacing w:before="240" w:after="240"/>
        <w:jc w:val="center"/>
        <w:rPr>
          <w:rFonts w:eastAsia="Times New Roman" w:cs="Times New Roman"/>
          <w:color w:val="auto"/>
        </w:rPr>
      </w:pPr>
      <w:r w:rsidRPr="00751168">
        <w:rPr>
          <w:rFonts w:eastAsia="Times New Roman" w:cs="Times New Roman"/>
        </w:rPr>
        <w:t>Faculdade Impacta de Tecnologia</w:t>
      </w:r>
    </w:p>
    <w:p w14:paraId="7794C401" w14:textId="77777777" w:rsidR="00751168" w:rsidRPr="00751168" w:rsidRDefault="00751168" w:rsidP="00751168">
      <w:pPr>
        <w:pBdr>
          <w:top w:val="none" w:sz="0" w:space="0" w:color="auto"/>
          <w:left w:val="none" w:sz="0" w:space="0" w:color="auto"/>
          <w:bottom w:val="none" w:sz="0" w:space="0" w:color="auto"/>
          <w:right w:val="none" w:sz="0" w:space="0" w:color="auto"/>
          <w:between w:val="none" w:sz="0" w:space="0" w:color="auto"/>
        </w:pBdr>
        <w:tabs>
          <w:tab w:val="clear" w:pos="720"/>
        </w:tabs>
        <w:spacing w:before="240" w:after="240"/>
        <w:ind w:left="2880" w:firstLine="720"/>
        <w:rPr>
          <w:rFonts w:eastAsia="Times New Roman" w:cs="Times New Roman"/>
          <w:color w:val="auto"/>
        </w:rPr>
      </w:pPr>
      <w:r w:rsidRPr="00751168">
        <w:rPr>
          <w:rFonts w:eastAsia="Times New Roman" w:cs="Times New Roman"/>
        </w:rPr>
        <w:t>São Paulo, SP, Brasil</w:t>
      </w:r>
    </w:p>
    <w:p w14:paraId="2130486F" w14:textId="77777777" w:rsidR="00751168" w:rsidRPr="00751168" w:rsidRDefault="00751168" w:rsidP="00751168">
      <w:pPr>
        <w:pBdr>
          <w:top w:val="none" w:sz="0" w:space="0" w:color="auto"/>
          <w:left w:val="none" w:sz="0" w:space="0" w:color="auto"/>
          <w:bottom w:val="none" w:sz="0" w:space="0" w:color="auto"/>
          <w:right w:val="none" w:sz="0" w:space="0" w:color="auto"/>
          <w:between w:val="none" w:sz="0" w:space="0" w:color="auto"/>
        </w:pBdr>
        <w:tabs>
          <w:tab w:val="clear" w:pos="720"/>
        </w:tabs>
        <w:spacing w:before="240" w:after="240"/>
        <w:ind w:firstLine="0"/>
        <w:jc w:val="center"/>
        <w:rPr>
          <w:rFonts w:eastAsia="Times New Roman" w:cs="Times New Roman"/>
          <w:color w:val="auto"/>
        </w:rPr>
      </w:pPr>
    </w:p>
    <w:p w14:paraId="54579DB8" w14:textId="77777777" w:rsidR="00751168" w:rsidRPr="00751168" w:rsidRDefault="00751168" w:rsidP="00751168">
      <w:pPr>
        <w:pBdr>
          <w:top w:val="none" w:sz="0" w:space="0" w:color="auto"/>
          <w:left w:val="none" w:sz="0" w:space="0" w:color="auto"/>
          <w:bottom w:val="none" w:sz="0" w:space="0" w:color="auto"/>
          <w:right w:val="none" w:sz="0" w:space="0" w:color="auto"/>
          <w:between w:val="none" w:sz="0" w:space="0" w:color="auto"/>
        </w:pBdr>
        <w:tabs>
          <w:tab w:val="clear" w:pos="720"/>
        </w:tabs>
        <w:spacing w:before="240" w:after="240"/>
        <w:jc w:val="center"/>
        <w:rPr>
          <w:rFonts w:eastAsia="Times New Roman" w:cs="Times New Roman"/>
          <w:color w:val="auto"/>
        </w:rPr>
      </w:pPr>
      <w:r w:rsidRPr="00751168">
        <w:rPr>
          <w:rFonts w:eastAsia="Times New Roman" w:cs="Times New Roman"/>
        </w:rPr>
        <w:t>10 de setembro de 2020</w:t>
      </w:r>
    </w:p>
    <w:p w14:paraId="14D22E6B" w14:textId="77777777" w:rsidR="00AB2F2A" w:rsidRDefault="00AB2F2A" w:rsidP="00FA379E">
      <w:pPr>
        <w:rPr>
          <w:ins w:id="4" w:author="Fabio Furia Silva" w:date="2019-02-03T18:31:00Z"/>
        </w:rPr>
      </w:pPr>
    </w:p>
    <w:p w14:paraId="5E4B8048" w14:textId="77777777" w:rsidR="0095145B" w:rsidRPr="00F00678" w:rsidDel="00BF0927" w:rsidRDefault="000B4E5F" w:rsidP="00E641A0">
      <w:pPr>
        <w:ind w:firstLine="0"/>
        <w:rPr>
          <w:moveFrom w:id="5" w:author="Fabio Furia Silva" w:date="2019-02-03T18:25:00Z"/>
          <w:lang w:val="en-US"/>
        </w:rPr>
      </w:pPr>
      <w:moveFromRangeStart w:id="6" w:author="Fabio Furia Silva" w:date="2019-02-03T18:25:00Z" w:name="move110770"/>
      <w:commentRangeStart w:id="7"/>
      <w:moveFrom w:id="8" w:author="Fabio Furia Silva" w:date="2019-02-03T18:25:00Z">
        <w:r w:rsidRPr="00F00678" w:rsidDel="00BF0927">
          <w:rPr>
            <w:b/>
            <w:lang w:val="en-US"/>
          </w:rPr>
          <w:t>Abstract.</w:t>
        </w:r>
        <w:r w:rsidRPr="00F00678" w:rsidDel="00BF0927">
          <w:rPr>
            <w:lang w:val="en-US"/>
          </w:rPr>
          <w:t xml:space="preserve"> 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t>
        </w:r>
      </w:moveFrom>
    </w:p>
    <w:moveFromRangeEnd w:id="6"/>
    <w:p w14:paraId="118539F4" w14:textId="77777777" w:rsidR="0095145B" w:rsidRDefault="000B4E5F" w:rsidP="00E641A0">
      <w:pPr>
        <w:ind w:firstLine="0"/>
      </w:pPr>
      <w:r w:rsidRPr="00F00678">
        <w:rPr>
          <w:b/>
        </w:rPr>
        <w:t>Resumo.</w:t>
      </w:r>
      <w:r w:rsidRPr="00F00678">
        <w:t xml:space="preserve"> </w:t>
      </w:r>
      <w:r w:rsidRPr="005574A0">
        <w:rPr>
          <w:highlight w:val="yellow"/>
        </w:rPr>
        <w:t xml:space="preserve">Este meta-artigo descreve o estilo a ser usado na confecção de artigos acadêmicos para a oficina de projeto de empresas da Faculdade Impacta. O modelo está baseado nos artigos publicados pela SBC. Cada resumo (português e inglês) deve ter no máximo 10 linhas descrevendo o problema em questão e a solução </w:t>
      </w:r>
      <w:proofErr w:type="gramStart"/>
      <w:r w:rsidRPr="005574A0">
        <w:rPr>
          <w:highlight w:val="yellow"/>
        </w:rPr>
        <w:t>proposta</w:t>
      </w:r>
      <w:r w:rsidRPr="00170E29">
        <w:t>.</w:t>
      </w:r>
      <w:commentRangeEnd w:id="7"/>
      <w:proofErr w:type="gramEnd"/>
      <w:r w:rsidR="00F00678" w:rsidRPr="00170E29">
        <w:rPr>
          <w:rStyle w:val="Refdecomentrio"/>
        </w:rPr>
        <w:commentReference w:id="7"/>
      </w:r>
    </w:p>
    <w:p w14:paraId="3F0CF96B" w14:textId="77777777" w:rsidR="00B93221" w:rsidRDefault="00B93221" w:rsidP="00E641A0">
      <w:pPr>
        <w:ind w:firstLine="0"/>
        <w:rPr>
          <w:ins w:id="9" w:author="Fabio Furia Silva" w:date="2019-02-03T18:25:00Z"/>
        </w:rPr>
      </w:pPr>
      <w:r w:rsidRPr="005574A0">
        <w:rPr>
          <w:b/>
        </w:rPr>
        <w:t>Palavras-chaves</w:t>
      </w:r>
      <w:r>
        <w:t>:</w:t>
      </w:r>
      <w:r w:rsidR="00281235">
        <w:t xml:space="preserve"> </w:t>
      </w:r>
      <w:r w:rsidR="005574A0" w:rsidRPr="005574A0">
        <w:rPr>
          <w:highlight w:val="yellow"/>
        </w:rPr>
        <w:t>Artigo, Modelo, Padrão</w:t>
      </w:r>
      <w:r w:rsidR="00170E29" w:rsidRPr="00170E29">
        <w:t>.</w:t>
      </w:r>
    </w:p>
    <w:p w14:paraId="6FC9450D" w14:textId="77777777" w:rsidR="00BF0927" w:rsidRDefault="00BF0927" w:rsidP="00E641A0">
      <w:pPr>
        <w:spacing w:before="240"/>
        <w:ind w:firstLine="0"/>
        <w:rPr>
          <w:highlight w:val="yellow"/>
          <w:lang w:val="en-US"/>
        </w:rPr>
      </w:pPr>
      <w:moveToRangeStart w:id="10" w:author="Fabio Furia Silva" w:date="2019-02-03T18:25:00Z" w:name="move110770"/>
      <w:moveTo w:id="11" w:author="Fabio Furia Silva" w:date="2019-02-03T18:25:00Z">
        <w:r w:rsidRPr="00F00678">
          <w:rPr>
            <w:b/>
            <w:lang w:val="en-US"/>
          </w:rPr>
          <w:t>Abstract.</w:t>
        </w:r>
        <w:r w:rsidRPr="00F00678">
          <w:rPr>
            <w:lang w:val="en-US"/>
          </w:rPr>
          <w:t xml:space="preserve"> </w:t>
        </w:r>
        <w:r w:rsidRPr="005574A0">
          <w:rPr>
            <w:highlight w:val="yellow"/>
            <w:lang w:val="en-US"/>
          </w:rPr>
          <w:t>This meta-paper describes the style to be used in articles and short papers for conferences. For papers in English, you should add just an abstract while for the papers in Portuguese, we also ask for an abstract in Portuguese (“resumo”). In both cases, abstracts should not have more than 10 lines and must be in the first page of the paper</w:t>
        </w:r>
        <w:r w:rsidRPr="00170E29">
          <w:rPr>
            <w:lang w:val="en-US"/>
          </w:rPr>
          <w:t>.</w:t>
        </w:r>
      </w:moveTo>
    </w:p>
    <w:p w14:paraId="176AF2FE" w14:textId="77777777" w:rsidR="00170E29" w:rsidRPr="00F00678" w:rsidRDefault="00170E29" w:rsidP="00E641A0">
      <w:pPr>
        <w:ind w:firstLine="0"/>
        <w:rPr>
          <w:moveTo w:id="12" w:author="Fabio Furia Silva" w:date="2019-02-03T18:25:00Z"/>
          <w:lang w:val="en-US"/>
        </w:rPr>
      </w:pPr>
      <w:r>
        <w:rPr>
          <w:b/>
          <w:lang w:val="en-US"/>
        </w:rPr>
        <w:t>Keywords:</w:t>
      </w:r>
      <w:r>
        <w:rPr>
          <w:lang w:val="en-US"/>
        </w:rPr>
        <w:t xml:space="preserve"> </w:t>
      </w:r>
      <w:r w:rsidRPr="00170E29">
        <w:rPr>
          <w:highlight w:val="yellow"/>
          <w:lang w:val="en-US"/>
        </w:rPr>
        <w:t>Paper, Template, Standard</w:t>
      </w:r>
      <w:r>
        <w:rPr>
          <w:lang w:val="en-US"/>
        </w:rPr>
        <w:t>.</w:t>
      </w:r>
    </w:p>
    <w:moveToRangeEnd w:id="10"/>
    <w:p w14:paraId="7CF8CA12" w14:textId="77777777" w:rsidR="00BF0927" w:rsidRPr="00F00678" w:rsidDel="00BF0927" w:rsidRDefault="00BF0927" w:rsidP="00FA379E">
      <w:pPr>
        <w:pStyle w:val="Ttulo1"/>
        <w:rPr>
          <w:del w:id="13" w:author="Fabio Furia Silva" w:date="2019-02-03T18:25:00Z"/>
        </w:rPr>
      </w:pPr>
    </w:p>
    <w:p w14:paraId="6F6CFF89" w14:textId="77777777" w:rsidR="0095145B" w:rsidRDefault="000B4E5F">
      <w:pPr>
        <w:pStyle w:val="Ttulo1"/>
        <w:pPrChange w:id="14" w:author="Fabio Furia Silva" w:date="2019-02-03T18:27:00Z">
          <w:pPr>
            <w:keepNext/>
            <w:spacing w:before="240"/>
            <w:jc w:val="left"/>
          </w:pPr>
        </w:pPrChange>
      </w:pPr>
      <w:r w:rsidRPr="00F00678">
        <w:t>Introdução</w:t>
      </w:r>
    </w:p>
    <w:p w14:paraId="16C50590" w14:textId="3FD57342" w:rsidR="00751168" w:rsidRPr="00751168" w:rsidRDefault="00751168" w:rsidP="00AD3943">
      <w:pPr>
        <w:rPr>
          <w:rFonts w:ascii="Arial" w:hAnsi="Arial" w:cs="Arial"/>
          <w:sz w:val="22"/>
          <w:szCs w:val="22"/>
        </w:rPr>
      </w:pPr>
      <w:r>
        <w:rPr>
          <w:rFonts w:ascii="Arial" w:hAnsi="Arial" w:cs="Arial"/>
          <w:sz w:val="22"/>
          <w:szCs w:val="22"/>
        </w:rPr>
        <w:t>Fundada em 1945, os diretores e acionistas do Banco Brasileiro de Descontos (Bradesco), José Alfredo de Almeida, José da Cunha Júnior, José Andrade de Sousa e Amador Aguiar, Diretor gerente do banco, fundam a Porto Seguro Cia de Seguros Gerais</w:t>
      </w:r>
      <w:r>
        <w:rPr>
          <w:rFonts w:ascii="Arial" w:hAnsi="Arial" w:cs="Arial"/>
          <w:sz w:val="22"/>
          <w:szCs w:val="22"/>
        </w:rPr>
        <w:t xml:space="preserve">, ao passar dos anos a Porto Seguro alcançou ótimas colocações no ranking de seguradoras e </w:t>
      </w:r>
      <w:r w:rsidR="0051580A">
        <w:rPr>
          <w:rFonts w:ascii="Arial" w:hAnsi="Arial" w:cs="Arial"/>
          <w:sz w:val="22"/>
          <w:szCs w:val="22"/>
        </w:rPr>
        <w:t>conquistaram</w:t>
      </w:r>
      <w:r w:rsidR="00AD3943">
        <w:rPr>
          <w:rFonts w:ascii="Arial" w:hAnsi="Arial" w:cs="Arial"/>
          <w:sz w:val="22"/>
          <w:szCs w:val="22"/>
        </w:rPr>
        <w:t xml:space="preserve"> diversos prêmios, </w:t>
      </w:r>
      <w:r>
        <w:rPr>
          <w:rFonts w:ascii="Arial" w:hAnsi="Arial" w:cs="Arial"/>
          <w:b/>
          <w:bCs/>
          <w:sz w:val="22"/>
          <w:szCs w:val="22"/>
        </w:rPr>
        <w:t xml:space="preserve">Com foco na visão 2020 ‘colocar amor em tudo que faz’, </w:t>
      </w:r>
      <w:r>
        <w:rPr>
          <w:rFonts w:ascii="Arial" w:hAnsi="Arial" w:cs="Arial"/>
          <w:sz w:val="22"/>
          <w:szCs w:val="22"/>
        </w:rPr>
        <w:t>nós alunos da Faculdade de tecnologia impacta do curso análise e desenvolvimento de sistema</w:t>
      </w:r>
      <w:r>
        <w:rPr>
          <w:rFonts w:ascii="Arial" w:hAnsi="Arial" w:cs="Arial"/>
          <w:sz w:val="22"/>
          <w:szCs w:val="22"/>
        </w:rPr>
        <w:t>s,</w:t>
      </w:r>
      <w:r>
        <w:rPr>
          <w:rFonts w:ascii="Arial" w:hAnsi="Arial" w:cs="Arial"/>
          <w:sz w:val="22"/>
          <w:szCs w:val="22"/>
        </w:rPr>
        <w:t xml:space="preserve"> Temos como objetivos criar um sistema para companhia como TCC (Trabalho de conclusão de curso)</w:t>
      </w:r>
      <w:r>
        <w:rPr>
          <w:rFonts w:ascii="Arial" w:hAnsi="Arial" w:cs="Arial"/>
          <w:sz w:val="22"/>
          <w:szCs w:val="22"/>
        </w:rPr>
        <w:t xml:space="preserve"> com a ideia de substituir um antigo sistema defasado </w:t>
      </w:r>
      <w:proofErr w:type="gramStart"/>
      <w:r>
        <w:rPr>
          <w:rFonts w:ascii="Arial" w:hAnsi="Arial" w:cs="Arial"/>
          <w:sz w:val="22"/>
          <w:szCs w:val="22"/>
        </w:rPr>
        <w:t>implementando</w:t>
      </w:r>
      <w:proofErr w:type="gramEnd"/>
      <w:r>
        <w:rPr>
          <w:rFonts w:ascii="Arial" w:hAnsi="Arial" w:cs="Arial"/>
          <w:sz w:val="22"/>
          <w:szCs w:val="22"/>
        </w:rPr>
        <w:t xml:space="preserve"> um aplicativo de dispositivo móvel que facili</w:t>
      </w:r>
      <w:r w:rsidR="00AD3943">
        <w:rPr>
          <w:rFonts w:ascii="Arial" w:hAnsi="Arial" w:cs="Arial"/>
          <w:sz w:val="22"/>
          <w:szCs w:val="22"/>
        </w:rPr>
        <w:t>te o atendimento com agilidade de forma intuitiva e fácil para o usuário.</w:t>
      </w:r>
      <w:r>
        <w:rPr>
          <w:rFonts w:ascii="Arial" w:hAnsi="Arial" w:cs="Arial"/>
          <w:sz w:val="22"/>
          <w:szCs w:val="22"/>
        </w:rPr>
        <w:t xml:space="preserve"> </w:t>
      </w:r>
    </w:p>
    <w:p w14:paraId="4394134B" w14:textId="77777777" w:rsidR="0095145B" w:rsidRPr="009944F6" w:rsidRDefault="000B4E5F" w:rsidP="00FA379E">
      <w:pPr>
        <w:rPr>
          <w:highlight w:val="yellow"/>
        </w:rPr>
      </w:pPr>
      <w:r w:rsidRPr="009944F6">
        <w:rPr>
          <w:highlight w:val="yellow"/>
        </w:rPr>
        <w:lastRenderedPageBreak/>
        <w:t>Todos os artigos escritos para a Oficina de Projetos e Empresas (OPE) devem ser escritos usando es</w:t>
      </w:r>
      <w:r w:rsidR="00893399" w:rsidRPr="009944F6">
        <w:rPr>
          <w:highlight w:val="yellow"/>
        </w:rPr>
        <w:t>t</w:t>
      </w:r>
      <w:r w:rsidRPr="009944F6">
        <w:rPr>
          <w:highlight w:val="yellow"/>
        </w:rPr>
        <w:t xml:space="preserve">e modelo como base. O artigo deve usar o formato A4 com uma única coluna. As margens devem ser de </w:t>
      </w:r>
      <w:r w:rsidR="00CB4013" w:rsidRPr="009944F6">
        <w:rPr>
          <w:highlight w:val="yellow"/>
        </w:rPr>
        <w:t>2</w:t>
      </w:r>
      <w:r w:rsidRPr="009944F6">
        <w:rPr>
          <w:highlight w:val="yellow"/>
        </w:rPr>
        <w:t xml:space="preserve">,5 cm para a superior, </w:t>
      </w:r>
      <w:r w:rsidR="00CB4013" w:rsidRPr="009944F6">
        <w:rPr>
          <w:highlight w:val="yellow"/>
        </w:rPr>
        <w:t>2,5</w:t>
      </w:r>
      <w:r w:rsidRPr="009944F6">
        <w:rPr>
          <w:highlight w:val="yellow"/>
        </w:rPr>
        <w:t xml:space="preserve"> cm para as laterais e 2,5 cm para a inferior, não havendo cabeçalhos ou rodapés</w:t>
      </w:r>
      <w:r w:rsidR="008D371C" w:rsidRPr="009944F6">
        <w:rPr>
          <w:highlight w:val="yellow"/>
        </w:rPr>
        <w:t>, a menos da numeração no rodapé e eventuais notas de rodapé</w:t>
      </w:r>
      <w:r w:rsidRPr="009944F6">
        <w:rPr>
          <w:highlight w:val="yellow"/>
        </w:rPr>
        <w:t>. A fonte principal deve ser a Times</w:t>
      </w:r>
      <w:r w:rsidR="008D371C" w:rsidRPr="009944F6">
        <w:rPr>
          <w:highlight w:val="yellow"/>
        </w:rPr>
        <w:t xml:space="preserve"> New Roman</w:t>
      </w:r>
      <w:r w:rsidRPr="009944F6">
        <w:rPr>
          <w:highlight w:val="yellow"/>
        </w:rPr>
        <w:t>, com tamanho 12 (</w:t>
      </w:r>
      <w:r w:rsidRPr="009944F6">
        <w:rPr>
          <w:i/>
          <w:highlight w:val="yellow"/>
        </w:rPr>
        <w:t>points</w:t>
      </w:r>
      <w:r w:rsidRPr="009944F6">
        <w:rPr>
          <w:highlight w:val="yellow"/>
        </w:rPr>
        <w:t>)</w:t>
      </w:r>
      <w:r w:rsidR="008D371C" w:rsidRPr="009944F6">
        <w:rPr>
          <w:highlight w:val="yellow"/>
        </w:rPr>
        <w:t xml:space="preserve"> sem </w:t>
      </w:r>
      <w:r w:rsidRPr="009944F6">
        <w:rPr>
          <w:highlight w:val="yellow"/>
        </w:rPr>
        <w:t xml:space="preserve">espaço antes de cada parágrafo. </w:t>
      </w:r>
    </w:p>
    <w:p w14:paraId="22B50D13" w14:textId="77777777" w:rsidR="0095145B" w:rsidRPr="009944F6" w:rsidRDefault="00D31AF2" w:rsidP="00FA379E">
      <w:pPr>
        <w:rPr>
          <w:highlight w:val="yellow"/>
        </w:rPr>
      </w:pPr>
      <w:r w:rsidRPr="009944F6">
        <w:rPr>
          <w:highlight w:val="yellow"/>
        </w:rPr>
        <w:t xml:space="preserve">A primeira linha de todo </w:t>
      </w:r>
      <w:r w:rsidR="000B4E5F" w:rsidRPr="009944F6">
        <w:rPr>
          <w:highlight w:val="yellow"/>
        </w:rPr>
        <w:t>parágrafo de cada seção deve ser identado por uma tabulação</w:t>
      </w:r>
      <w:r w:rsidR="00CB4013" w:rsidRPr="009944F6">
        <w:rPr>
          <w:highlight w:val="yellow"/>
        </w:rPr>
        <w:t xml:space="preserve"> ou formatação correspondente de parágrafo</w:t>
      </w:r>
      <w:r w:rsidR="000B4E5F" w:rsidRPr="009944F6">
        <w:rPr>
          <w:highlight w:val="yellow"/>
        </w:rPr>
        <w:t>. Na primeira página deve haver o título do trabalho,</w:t>
      </w:r>
      <w:r w:rsidR="000F3F53" w:rsidRPr="009944F6">
        <w:rPr>
          <w:highlight w:val="yellow"/>
        </w:rPr>
        <w:t xml:space="preserve"> os nomes dos autores do trabalho (com seus e-mails em nota de rodapé), </w:t>
      </w:r>
      <w:r w:rsidR="000B4E5F" w:rsidRPr="009944F6">
        <w:rPr>
          <w:highlight w:val="yellow"/>
        </w:rPr>
        <w:t>o nome</w:t>
      </w:r>
      <w:r w:rsidR="000F3F53" w:rsidRPr="009944F6">
        <w:rPr>
          <w:highlight w:val="yellow"/>
        </w:rPr>
        <w:t xml:space="preserve"> e</w:t>
      </w:r>
      <w:r w:rsidR="000B4E5F" w:rsidRPr="009944F6">
        <w:rPr>
          <w:highlight w:val="yellow"/>
        </w:rPr>
        <w:t xml:space="preserve"> endereço da faculdade</w:t>
      </w:r>
      <w:r w:rsidR="000F3F53" w:rsidRPr="009944F6">
        <w:rPr>
          <w:highlight w:val="yellow"/>
        </w:rPr>
        <w:t>, a data esperada de entrega do trabalho</w:t>
      </w:r>
      <w:r w:rsidR="000B4E5F" w:rsidRPr="009944F6">
        <w:rPr>
          <w:highlight w:val="yellow"/>
        </w:rPr>
        <w:t xml:space="preserve">, o abstract em Inglês e o resumo em português. O Título deve estar centralizado na página, com </w:t>
      </w:r>
      <w:proofErr w:type="gramStart"/>
      <w:r w:rsidR="000B4E5F" w:rsidRPr="009944F6">
        <w:rPr>
          <w:highlight w:val="yellow"/>
        </w:rPr>
        <w:t>tamanho 16</w:t>
      </w:r>
      <w:proofErr w:type="gramEnd"/>
      <w:r w:rsidR="000B4E5F" w:rsidRPr="009944F6">
        <w:rPr>
          <w:highlight w:val="yellow"/>
        </w:rPr>
        <w:t xml:space="preserve">, em negrito e com espaçamento 12 antes. Nomes também serão centralizados (conforme exemplo) com </w:t>
      </w:r>
      <w:proofErr w:type="gramStart"/>
      <w:r w:rsidR="000B4E5F" w:rsidRPr="009944F6">
        <w:rPr>
          <w:highlight w:val="yellow"/>
        </w:rPr>
        <w:t>tamanho 12</w:t>
      </w:r>
      <w:proofErr w:type="gramEnd"/>
      <w:r w:rsidR="000B4E5F" w:rsidRPr="009944F6">
        <w:rPr>
          <w:highlight w:val="yellow"/>
        </w:rPr>
        <w:t>, negrito, todos na mesma linha, separados por vírgula e com 12 pontos de espaço para o título. O endereço da faculdade também ter</w:t>
      </w:r>
      <w:r w:rsidR="00273DF7" w:rsidRPr="009944F6">
        <w:rPr>
          <w:highlight w:val="yellow"/>
        </w:rPr>
        <w:t>á</w:t>
      </w:r>
      <w:r w:rsidR="000B4E5F" w:rsidRPr="009944F6">
        <w:rPr>
          <w:highlight w:val="yellow"/>
        </w:rPr>
        <w:t xml:space="preserve"> </w:t>
      </w:r>
      <w:proofErr w:type="gramStart"/>
      <w:r w:rsidR="000B4E5F" w:rsidRPr="009944F6">
        <w:rPr>
          <w:highlight w:val="yellow"/>
        </w:rPr>
        <w:t>tamanho 12</w:t>
      </w:r>
      <w:proofErr w:type="gramEnd"/>
      <w:r w:rsidR="000B4E5F" w:rsidRPr="009944F6">
        <w:rPr>
          <w:highlight w:val="yellow"/>
        </w:rPr>
        <w:t xml:space="preserve"> de fonte, com 12 pontos de espaço para os nomes. Endereços de e-mail devem ser escritos com a fonte Courier New, tamanho 10, com </w:t>
      </w:r>
      <w:proofErr w:type="gramStart"/>
      <w:r w:rsidR="000B4E5F" w:rsidRPr="009944F6">
        <w:rPr>
          <w:highlight w:val="yellow"/>
        </w:rPr>
        <w:t>6</w:t>
      </w:r>
      <w:proofErr w:type="gramEnd"/>
      <w:r w:rsidR="000B4E5F" w:rsidRPr="009944F6">
        <w:rPr>
          <w:highlight w:val="yellow"/>
        </w:rPr>
        <w:t xml:space="preserve"> pontos de espaço antes e depois. O artigo não deve passar de 10 páginas, contando com as referências.</w:t>
      </w:r>
    </w:p>
    <w:p w14:paraId="16C349CD" w14:textId="77777777" w:rsidR="0095145B" w:rsidRPr="00F00678" w:rsidRDefault="000B4E5F" w:rsidP="00FA379E">
      <w:r w:rsidRPr="009944F6">
        <w:rPr>
          <w:highlight w:val="yellow"/>
        </w:rPr>
        <w:tab/>
        <w:t>Na seção de introdução espera-se um breve resumo do escopo do trabalho, dizendo em poucas linhas do que se trata o produto construído. Diga quem é o cliente, o que foi pedido e o que será entregue</w:t>
      </w:r>
      <w:r w:rsidRPr="00F00678">
        <w:t>.</w:t>
      </w:r>
    </w:p>
    <w:p w14:paraId="5CF30447" w14:textId="77777777" w:rsidR="0095145B" w:rsidRDefault="000B4E5F">
      <w:pPr>
        <w:pStyle w:val="Ttulo2"/>
        <w:pPrChange w:id="15" w:author="Fabio Furia Silva" w:date="2019-02-03T18:27:00Z">
          <w:pPr>
            <w:keepNext/>
            <w:spacing w:before="240"/>
            <w:jc w:val="left"/>
          </w:pPr>
        </w:pPrChange>
      </w:pPr>
      <w:r w:rsidRPr="00F00678">
        <w:t>Apresentação do Problema</w:t>
      </w:r>
    </w:p>
    <w:p w14:paraId="70EF0F55" w14:textId="77777777" w:rsidR="0051580A" w:rsidRDefault="0051580A" w:rsidP="00AD3943">
      <w:pPr>
        <w:rPr>
          <w:rFonts w:cs="Times New Roman"/>
        </w:rPr>
      </w:pPr>
      <w:r w:rsidRPr="0051580A">
        <w:rPr>
          <w:rFonts w:cs="Times New Roman"/>
        </w:rPr>
        <w:t xml:space="preserve">O problema da dificuldade de contatar um assistente rapidamente afeta o resgate do pet, a saúde do cliente e a Porto Seguro devido a reclamação de segurados pela falta de transparência e suporte para acompanhar algumas necessidades emergenciais gerando perda de credibilidade referente </w:t>
      </w:r>
      <w:proofErr w:type="gramStart"/>
      <w:r w:rsidRPr="0051580A">
        <w:rPr>
          <w:rFonts w:cs="Times New Roman"/>
        </w:rPr>
        <w:t>a</w:t>
      </w:r>
      <w:proofErr w:type="gramEnd"/>
      <w:r w:rsidRPr="0051580A">
        <w:rPr>
          <w:rFonts w:cs="Times New Roman"/>
        </w:rPr>
        <w:t xml:space="preserve"> qualidade do seguro.</w:t>
      </w:r>
    </w:p>
    <w:p w14:paraId="3005197F" w14:textId="1E2C219F" w:rsidR="00AD3943" w:rsidRPr="00AD3943" w:rsidRDefault="00AD3943" w:rsidP="00AD3943">
      <w:pPr>
        <w:rPr>
          <w:rFonts w:cs="Times New Roman"/>
        </w:rPr>
      </w:pPr>
      <w:r w:rsidRPr="00AD3943">
        <w:rPr>
          <w:rFonts w:cs="Times New Roman"/>
        </w:rPr>
        <w:t xml:space="preserve">Acreditamos como alunos e possíveis clientes da segurada os aplicativos, sites e atendimentos da central 24h devem servir como instrumento para os segurados, onde possam sentir confiança em nossa tecnologia e atendimento de forma rápida. </w:t>
      </w:r>
    </w:p>
    <w:p w14:paraId="4EAFF314" w14:textId="77777777" w:rsidR="00AD3943" w:rsidRPr="00AD3943" w:rsidRDefault="00AD3943" w:rsidP="00AD3943">
      <w:pPr>
        <w:rPr>
          <w:rFonts w:cs="Times New Roman"/>
        </w:rPr>
      </w:pPr>
      <w:r w:rsidRPr="00AD3943">
        <w:rPr>
          <w:rFonts w:cs="Times New Roman"/>
        </w:rPr>
        <w:t xml:space="preserve">No sistema Atual de Saúde e Pet, é bastante defasado em relação </w:t>
      </w:r>
      <w:proofErr w:type="gramStart"/>
      <w:r w:rsidRPr="00AD3943">
        <w:rPr>
          <w:rFonts w:cs="Times New Roman"/>
        </w:rPr>
        <w:t>a</w:t>
      </w:r>
      <w:proofErr w:type="gramEnd"/>
      <w:r w:rsidRPr="00AD3943">
        <w:rPr>
          <w:rFonts w:cs="Times New Roman"/>
        </w:rPr>
        <w:t xml:space="preserve"> informação para os atendentes e abertura de chamado, dificultando o auxílio aos prestadores na hora de melhor atender o cliente, já no sistema da Health for pet tem um aplicativo criado, porém sem manutenção e muitas reclamações. </w:t>
      </w:r>
    </w:p>
    <w:p w14:paraId="4F0D2D37" w14:textId="77777777" w:rsidR="00AD3943" w:rsidRPr="00AD3943" w:rsidRDefault="00AD3943" w:rsidP="00AD3943">
      <w:pPr>
        <w:rPr>
          <w:rFonts w:cs="Times New Roman"/>
        </w:rPr>
      </w:pPr>
      <w:r w:rsidRPr="00AD3943">
        <w:rPr>
          <w:rFonts w:cs="Times New Roman"/>
        </w:rPr>
        <w:t xml:space="preserve">Os novos aplicativos e site para atendimento permitirão elevar os níveis de relacionamento de cliente e empresa ocorrendo uma melhor experiência e, assim, incentivar o uso desses produtos. </w:t>
      </w:r>
    </w:p>
    <w:p w14:paraId="478C86D9" w14:textId="77777777" w:rsidR="00AD3943" w:rsidRPr="00AD3943" w:rsidRDefault="00AD3943" w:rsidP="00AD3943">
      <w:pPr>
        <w:rPr>
          <w:rFonts w:cs="Times New Roman"/>
        </w:rPr>
      </w:pPr>
      <w:r w:rsidRPr="00AD3943">
        <w:rPr>
          <w:rFonts w:cs="Times New Roman"/>
        </w:rPr>
        <w:t xml:space="preserve">Interessante notar que as melhorias e criações desses novos sistemas irão acarretar no ganho de tempo e gerar menos ligações nos casos de pet. </w:t>
      </w:r>
    </w:p>
    <w:p w14:paraId="751E13F0" w14:textId="77777777" w:rsidR="00AD3943" w:rsidRPr="00AD3943" w:rsidRDefault="00AD3943" w:rsidP="00AD3943">
      <w:pPr>
        <w:rPr>
          <w:rFonts w:cs="Times New Roman"/>
        </w:rPr>
      </w:pPr>
      <w:r w:rsidRPr="00AD3943">
        <w:rPr>
          <w:rFonts w:cs="Times New Roman"/>
        </w:rPr>
        <w:t>Além da elevação da qualidade do processo de consulta a auxílio, espera-se também que o índice de reclamações, falta de informações e ligações diminuam em até 45%.</w:t>
      </w:r>
    </w:p>
    <w:p w14:paraId="1DEFC79D" w14:textId="77777777" w:rsidR="00AD3943" w:rsidRPr="00AD3943" w:rsidRDefault="00AD3943" w:rsidP="00AD3943">
      <w:pPr>
        <w:rPr>
          <w:rFonts w:cs="Times New Roman"/>
        </w:rPr>
      </w:pPr>
    </w:p>
    <w:p w14:paraId="3DF1FA4F" w14:textId="77777777" w:rsidR="00AD3943" w:rsidRPr="00AD3943" w:rsidRDefault="00AD3943" w:rsidP="00AD3943">
      <w:pPr>
        <w:rPr>
          <w:rFonts w:cs="Times New Roman"/>
        </w:rPr>
      </w:pPr>
      <w:r w:rsidRPr="00AD3943">
        <w:rPr>
          <w:rFonts w:cs="Times New Roman"/>
        </w:rPr>
        <w:t xml:space="preserve">Com a implantação do Secure Disk, haverá simplificação no Sistema de Emergência, consulta e agendamentos: </w:t>
      </w:r>
    </w:p>
    <w:p w14:paraId="071C7B20" w14:textId="77777777" w:rsidR="00AD3943" w:rsidRPr="00C8673E" w:rsidRDefault="00AD3943" w:rsidP="00AD3943">
      <w:pPr>
        <w:rPr>
          <w:rFonts w:cs="Times New Roman"/>
          <w:b/>
        </w:rPr>
      </w:pPr>
      <w:r w:rsidRPr="00C8673E">
        <w:rPr>
          <w:rFonts w:cs="Times New Roman"/>
          <w:b/>
        </w:rPr>
        <w:t xml:space="preserve">● Atualmente Saúde: </w:t>
      </w:r>
    </w:p>
    <w:p w14:paraId="6AAC269B" w14:textId="77777777" w:rsidR="00AD3943" w:rsidRPr="00AD3943" w:rsidRDefault="00AD3943" w:rsidP="00AD3943">
      <w:pPr>
        <w:rPr>
          <w:rFonts w:cs="Times New Roman"/>
        </w:rPr>
      </w:pPr>
      <w:r w:rsidRPr="00AD3943">
        <w:rPr>
          <w:rFonts w:cs="Times New Roman"/>
        </w:rPr>
        <w:t xml:space="preserve">○ Não é possível visualizar consultas agendadas. </w:t>
      </w:r>
    </w:p>
    <w:p w14:paraId="6951FA0C" w14:textId="77777777" w:rsidR="00AD3943" w:rsidRPr="00AD3943" w:rsidRDefault="00AD3943" w:rsidP="00AD3943">
      <w:pPr>
        <w:rPr>
          <w:rFonts w:cs="Times New Roman"/>
        </w:rPr>
      </w:pPr>
      <w:r w:rsidRPr="00AD3943">
        <w:rPr>
          <w:rFonts w:cs="Times New Roman"/>
        </w:rPr>
        <w:t xml:space="preserve">○ Inconsistência em todo sistema. </w:t>
      </w:r>
    </w:p>
    <w:p w14:paraId="08F2943A" w14:textId="77777777" w:rsidR="00AD3943" w:rsidRPr="00AD3943" w:rsidRDefault="00AD3943" w:rsidP="00AD3943">
      <w:pPr>
        <w:rPr>
          <w:rFonts w:cs="Times New Roman"/>
        </w:rPr>
      </w:pPr>
      <w:r w:rsidRPr="00AD3943">
        <w:rPr>
          <w:rFonts w:cs="Times New Roman"/>
        </w:rPr>
        <w:t xml:space="preserve">○ Dificuldade no reembolso. </w:t>
      </w:r>
    </w:p>
    <w:p w14:paraId="5D2D1DD4" w14:textId="77777777" w:rsidR="00AD3943" w:rsidRPr="00C8673E" w:rsidRDefault="00AD3943" w:rsidP="00AD3943">
      <w:pPr>
        <w:rPr>
          <w:rFonts w:cs="Times New Roman"/>
          <w:b/>
        </w:rPr>
      </w:pPr>
      <w:r w:rsidRPr="00C8673E">
        <w:rPr>
          <w:rFonts w:cs="Times New Roman"/>
          <w:b/>
        </w:rPr>
        <w:t xml:space="preserve">● Atualmente Health for Pet: </w:t>
      </w:r>
    </w:p>
    <w:p w14:paraId="26DE4707" w14:textId="77777777" w:rsidR="00AD3943" w:rsidRPr="00AD3943" w:rsidRDefault="00AD3943" w:rsidP="00AD3943">
      <w:pPr>
        <w:rPr>
          <w:rFonts w:cs="Times New Roman"/>
        </w:rPr>
      </w:pPr>
      <w:r w:rsidRPr="00AD3943">
        <w:rPr>
          <w:rFonts w:cs="Times New Roman"/>
        </w:rPr>
        <w:t xml:space="preserve">○ Falta de informação com histórico do pet </w:t>
      </w:r>
    </w:p>
    <w:p w14:paraId="3857986F" w14:textId="77777777" w:rsidR="00AD3943" w:rsidRPr="00AD3943" w:rsidRDefault="00AD3943" w:rsidP="00AD3943">
      <w:pPr>
        <w:rPr>
          <w:rFonts w:cs="Times New Roman"/>
        </w:rPr>
      </w:pPr>
      <w:r w:rsidRPr="00AD3943">
        <w:rPr>
          <w:rFonts w:cs="Times New Roman"/>
        </w:rPr>
        <w:lastRenderedPageBreak/>
        <w:t xml:space="preserve">○ App não acessa o Gps erro de criação </w:t>
      </w:r>
    </w:p>
    <w:p w14:paraId="137F9958" w14:textId="77777777" w:rsidR="00AD3943" w:rsidRPr="00AD3943" w:rsidRDefault="00AD3943" w:rsidP="00AD3943">
      <w:pPr>
        <w:rPr>
          <w:rFonts w:cs="Times New Roman"/>
        </w:rPr>
      </w:pPr>
      <w:r w:rsidRPr="00AD3943">
        <w:rPr>
          <w:rFonts w:cs="Times New Roman"/>
        </w:rPr>
        <w:t xml:space="preserve">○ Desatualizado </w:t>
      </w:r>
    </w:p>
    <w:p w14:paraId="212A6F3B" w14:textId="77777777" w:rsidR="00AD3943" w:rsidRPr="00C8673E" w:rsidRDefault="00AD3943" w:rsidP="00AD3943">
      <w:pPr>
        <w:rPr>
          <w:rFonts w:cs="Times New Roman"/>
          <w:b/>
        </w:rPr>
      </w:pPr>
      <w:r w:rsidRPr="00AD3943">
        <w:rPr>
          <w:rFonts w:cs="Times New Roman"/>
        </w:rPr>
        <w:t xml:space="preserve">○ Totalmente defasado </w:t>
      </w:r>
    </w:p>
    <w:p w14:paraId="73F9EEFD" w14:textId="77777777" w:rsidR="00AD3943" w:rsidRPr="00C8673E" w:rsidRDefault="00AD3943" w:rsidP="00AD3943">
      <w:pPr>
        <w:rPr>
          <w:rFonts w:cs="Times New Roman"/>
          <w:b/>
        </w:rPr>
      </w:pPr>
      <w:r w:rsidRPr="00C8673E">
        <w:rPr>
          <w:rFonts w:cs="Times New Roman"/>
          <w:b/>
        </w:rPr>
        <w:t xml:space="preserve">● Proposta incluindo o Secure Disk </w:t>
      </w:r>
    </w:p>
    <w:p w14:paraId="1E12A06A" w14:textId="2021E0CB" w:rsidR="0051580A" w:rsidRDefault="00AD3943" w:rsidP="0051580A">
      <w:pPr>
        <w:rPr>
          <w:rFonts w:cs="Times New Roman"/>
        </w:rPr>
      </w:pPr>
      <w:r w:rsidRPr="00AD3943">
        <w:rPr>
          <w:rFonts w:cs="Times New Roman"/>
        </w:rPr>
        <w:t xml:space="preserve">○ O Secure Disk é um aplicativo desenvolvido para melhorar em 100% o relacionamento com cliente, o aplicativo tem como objetivo de suas funções tela inicial com os dois planos, login e segunda tela com uma lista </w:t>
      </w:r>
      <w:proofErr w:type="gramStart"/>
      <w:r w:rsidR="00C8673E">
        <w:rPr>
          <w:rFonts w:cs="Times New Roman"/>
        </w:rPr>
        <w:t>auto ilustrativa</w:t>
      </w:r>
      <w:proofErr w:type="gramEnd"/>
      <w:r w:rsidR="00C8673E">
        <w:rPr>
          <w:rFonts w:cs="Times New Roman"/>
        </w:rPr>
        <w:t xml:space="preserve"> para o cliente </w:t>
      </w:r>
      <w:r w:rsidRPr="00AD3943">
        <w:rPr>
          <w:rFonts w:cs="Times New Roman"/>
        </w:rPr>
        <w:t>clicar</w:t>
      </w:r>
      <w:r w:rsidR="00C8673E">
        <w:rPr>
          <w:rFonts w:cs="Times New Roman"/>
        </w:rPr>
        <w:t xml:space="preserve"> em um momento </w:t>
      </w:r>
      <w:r w:rsidR="00C8673E" w:rsidRPr="00AD3943">
        <w:rPr>
          <w:rFonts w:cs="Times New Roman"/>
        </w:rPr>
        <w:t>de emergência</w:t>
      </w:r>
      <w:r w:rsidRPr="00AD3943">
        <w:rPr>
          <w:rFonts w:cs="Times New Roman"/>
        </w:rPr>
        <w:t xml:space="preserve"> e o aplicativo já direcionar com uma auto discagem para o atendente da especialidade clicada. </w:t>
      </w:r>
    </w:p>
    <w:p w14:paraId="0155CB97" w14:textId="77777777" w:rsidR="00C8673E" w:rsidRPr="00AD3943" w:rsidRDefault="00C8673E" w:rsidP="00AD3943">
      <w:pPr>
        <w:rPr>
          <w:rFonts w:cs="Times New Roman"/>
        </w:rPr>
      </w:pPr>
    </w:p>
    <w:p w14:paraId="35CE71BB" w14:textId="77777777" w:rsidR="00C8673E" w:rsidRDefault="00C8673E" w:rsidP="00AD3943">
      <w:pPr>
        <w:rPr>
          <w:rFonts w:cs="Times New Roman"/>
        </w:rPr>
      </w:pPr>
      <w:r>
        <w:rPr>
          <w:rFonts w:cs="Times New Roman"/>
        </w:rPr>
        <w:t xml:space="preserve">○ Escolha de plano </w:t>
      </w:r>
    </w:p>
    <w:p w14:paraId="32661D0A" w14:textId="0D99D5F1" w:rsidR="00AD3943" w:rsidRDefault="00C8673E" w:rsidP="00AD3943">
      <w:pPr>
        <w:rPr>
          <w:rFonts w:cs="Times New Roman"/>
        </w:rPr>
      </w:pPr>
      <w:r>
        <w:rPr>
          <w:rFonts w:cs="Times New Roman"/>
        </w:rPr>
        <w:t>Tela ilustrativa de escolha:</w:t>
      </w:r>
    </w:p>
    <w:p w14:paraId="69BB077D" w14:textId="7A6E3DDA" w:rsidR="00C8673E" w:rsidRPr="00F00678" w:rsidRDefault="00C8673E" w:rsidP="00C8673E">
      <w:pPr>
        <w:pStyle w:val="Imagem"/>
      </w:pPr>
      <w:r>
        <w:rPr>
          <w:bdr w:val="none" w:sz="0" w:space="0" w:color="auto" w:frame="1"/>
        </w:rPr>
        <w:drawing>
          <wp:inline distT="0" distB="0" distL="0" distR="0" wp14:anchorId="154B93A5" wp14:editId="2962EDF8">
            <wp:extent cx="3538847" cy="5815670"/>
            <wp:effectExtent l="0" t="0" r="5080" b="0"/>
            <wp:docPr id="10" name="Imagem 10" descr="https://lh3.googleusercontent.com/ruINpLXH5DkrCE10biz6kG1g3sAuS9oRlwTeKICJo189JAC1-ME9SQDou7uyCSFnyp8viD0c03PVrPkvZy7E_eXYNpjRlrS5s6pec7ZLtbliExgfcv8Main7cIIjQMnKH1DHj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INpLXH5DkrCE10biz6kG1g3sAuS9oRlwTeKICJo189JAC1-ME9SQDou7uyCSFnyp8viD0c03PVrPkvZy7E_eXYNpjRlrS5s6pec7ZLtbliExgfcv8Main7cIIjQMnKH1DHjr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456" cy="5821601"/>
                    </a:xfrm>
                    <a:prstGeom prst="rect">
                      <a:avLst/>
                    </a:prstGeom>
                    <a:noFill/>
                    <a:ln>
                      <a:noFill/>
                    </a:ln>
                  </pic:spPr>
                </pic:pic>
              </a:graphicData>
            </a:graphic>
          </wp:inline>
        </w:drawing>
      </w:r>
      <w:r w:rsidRPr="00C8673E">
        <w:t xml:space="preserve"> </w:t>
      </w:r>
    </w:p>
    <w:p w14:paraId="471B3933" w14:textId="220F80FE" w:rsidR="00C8673E" w:rsidRPr="00F00678" w:rsidRDefault="00C8673E" w:rsidP="00C8673E">
      <w:pPr>
        <w:pStyle w:val="Legenda"/>
        <w:jc w:val="center"/>
      </w:pPr>
      <w:bookmarkStart w:id="16" w:name="_Ref50754829"/>
      <w:r>
        <w:t xml:space="preserve">Figura </w:t>
      </w:r>
      <w:r>
        <w:fldChar w:fldCharType="begin"/>
      </w:r>
      <w:r>
        <w:instrText xml:space="preserve"> SEQ Figura \* ARABIC </w:instrText>
      </w:r>
      <w:r>
        <w:fldChar w:fldCharType="separate"/>
      </w:r>
      <w:r w:rsidR="00D30CBF">
        <w:rPr>
          <w:noProof/>
        </w:rPr>
        <w:t>1</w:t>
      </w:r>
      <w:r>
        <w:fldChar w:fldCharType="end"/>
      </w:r>
      <w:bookmarkEnd w:id="16"/>
      <w:r>
        <w:t xml:space="preserve"> </w:t>
      </w:r>
      <w:r>
        <w:t>–</w:t>
      </w:r>
      <w:r>
        <w:t xml:space="preserve"> </w:t>
      </w:r>
      <w:r>
        <w:t>Tela de escolha</w:t>
      </w:r>
    </w:p>
    <w:p w14:paraId="4067BD76" w14:textId="4442128D" w:rsidR="00C8673E" w:rsidRPr="00AD3943" w:rsidRDefault="00C8673E" w:rsidP="00C8673E">
      <w:pPr>
        <w:jc w:val="center"/>
        <w:rPr>
          <w:rFonts w:cs="Times New Roman"/>
        </w:rPr>
      </w:pPr>
    </w:p>
    <w:p w14:paraId="4C741F02" w14:textId="5BB5B06E" w:rsidR="00D30CBF" w:rsidRDefault="00C8673E" w:rsidP="00D30CBF">
      <w:pPr>
        <w:pStyle w:val="Imagem"/>
        <w:jc w:val="left"/>
        <w:rPr>
          <w:rFonts w:cs="Times New Roman"/>
        </w:rPr>
      </w:pPr>
      <w:r w:rsidRPr="00C8673E">
        <w:rPr>
          <w:rFonts w:cs="Times New Roman"/>
        </w:rPr>
        <w:lastRenderedPageBreak/>
        <w:t>Tela</w:t>
      </w:r>
      <w:r>
        <w:rPr>
          <w:rFonts w:cs="Times New Roman"/>
        </w:rPr>
        <w:t xml:space="preserve"> Atendente:</w:t>
      </w:r>
    </w:p>
    <w:p w14:paraId="6D9E0265" w14:textId="0DCDA409" w:rsidR="00D30CBF" w:rsidRDefault="00C8673E" w:rsidP="00D30CBF">
      <w:pPr>
        <w:pStyle w:val="Imagem"/>
      </w:pPr>
      <w:r>
        <w:rPr>
          <w:rFonts w:cs="Times New Roman"/>
        </w:rPr>
        <w:drawing>
          <wp:inline distT="0" distB="0" distL="0" distR="0" wp14:anchorId="2F00ABDD" wp14:editId="34989EEE">
            <wp:extent cx="4987925" cy="1876425"/>
            <wp:effectExtent l="0" t="0" r="317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7925" cy="1876425"/>
                    </a:xfrm>
                    <a:prstGeom prst="rect">
                      <a:avLst/>
                    </a:prstGeom>
                    <a:noFill/>
                    <a:ln>
                      <a:noFill/>
                    </a:ln>
                  </pic:spPr>
                </pic:pic>
              </a:graphicData>
            </a:graphic>
          </wp:inline>
        </w:drawing>
      </w:r>
    </w:p>
    <w:p w14:paraId="5525FD57" w14:textId="59D4C1CA" w:rsidR="00D30CBF" w:rsidRPr="00F00678" w:rsidRDefault="00D30CBF" w:rsidP="00D30CBF">
      <w:pPr>
        <w:pStyle w:val="Legenda"/>
        <w:jc w:val="center"/>
      </w:pPr>
      <w:bookmarkStart w:id="17" w:name="_Ref50754879"/>
      <w:r>
        <w:t xml:space="preserve">Figura </w:t>
      </w:r>
      <w:r>
        <w:fldChar w:fldCharType="begin"/>
      </w:r>
      <w:r>
        <w:instrText xml:space="preserve"> SEQ Figura \* ARABIC </w:instrText>
      </w:r>
      <w:r>
        <w:fldChar w:fldCharType="separate"/>
      </w:r>
      <w:r>
        <w:rPr>
          <w:noProof/>
        </w:rPr>
        <w:t>2</w:t>
      </w:r>
      <w:r>
        <w:fldChar w:fldCharType="end"/>
      </w:r>
      <w:bookmarkEnd w:id="17"/>
      <w:r>
        <w:t xml:space="preserve"> - Tela do atendente</w:t>
      </w:r>
    </w:p>
    <w:p w14:paraId="4683BBA5" w14:textId="77777777" w:rsidR="00D30CBF" w:rsidRDefault="00D30CBF" w:rsidP="00C8673E">
      <w:pPr>
        <w:ind w:firstLine="0"/>
        <w:jc w:val="left"/>
        <w:rPr>
          <w:rFonts w:cs="Times New Roman"/>
        </w:rPr>
      </w:pPr>
    </w:p>
    <w:p w14:paraId="2550D5F5" w14:textId="0351EFD8" w:rsidR="00AD3943" w:rsidRPr="00AD3943" w:rsidRDefault="00AD3943" w:rsidP="00C8673E">
      <w:pPr>
        <w:ind w:firstLine="0"/>
        <w:jc w:val="left"/>
        <w:rPr>
          <w:rFonts w:cs="Times New Roman"/>
        </w:rPr>
      </w:pPr>
      <w:r w:rsidRPr="00AD3943">
        <w:rPr>
          <w:rFonts w:cs="Times New Roman"/>
        </w:rPr>
        <w:t>A maior preocupação da implantação desse sistema é o pensar que quando se trata de seguros e pessoas não tem como diminuir o contato humano, po</w:t>
      </w:r>
      <w:r w:rsidR="00D30CBF">
        <w:rPr>
          <w:rFonts w:cs="Times New Roman"/>
        </w:rPr>
        <w:t>is em um momento de desespero o segurado precisa</w:t>
      </w:r>
      <w:r w:rsidRPr="00AD3943">
        <w:rPr>
          <w:rFonts w:cs="Times New Roman"/>
        </w:rPr>
        <w:t xml:space="preserve"> de alguém calmo e que saiba conduzir a situação</w:t>
      </w:r>
    </w:p>
    <w:p w14:paraId="292CD0CD" w14:textId="15B57FE4" w:rsidR="00AD3943" w:rsidRPr="00AD3943" w:rsidRDefault="00AD3943" w:rsidP="00AD3943">
      <w:pPr>
        <w:rPr>
          <w:rFonts w:cs="Times New Roman"/>
        </w:rPr>
      </w:pPr>
      <w:r w:rsidRPr="00AD3943">
        <w:rPr>
          <w:rFonts w:cs="Times New Roman"/>
        </w:rPr>
        <w:t xml:space="preserve">O Secure Disk permitirá que o </w:t>
      </w:r>
      <w:r w:rsidR="00D30CBF">
        <w:rPr>
          <w:rFonts w:cs="Times New Roman"/>
        </w:rPr>
        <w:t xml:space="preserve">atendente </w:t>
      </w:r>
      <w:r w:rsidRPr="00AD3943">
        <w:rPr>
          <w:rFonts w:cs="Times New Roman"/>
        </w:rPr>
        <w:t xml:space="preserve">tenha uma ficha da ocorrência assim que o segurado clicar no botão, seus dados e instruções autoexplicativas para auxiliar em cada situação em ocorrência, quando se trata de órgãos interno ou fratura exposta aparecerá um campo para o especialista onde indicará a Portomed mais próxima e em quantos minutos a ambulância chegará isso tanto para o plano de saúde quanto para pet. </w:t>
      </w:r>
    </w:p>
    <w:p w14:paraId="7C5DA80E" w14:textId="3E64BBD5" w:rsidR="00AD3943" w:rsidRPr="00AD3943" w:rsidRDefault="00AD3943" w:rsidP="00AD3943">
      <w:pPr>
        <w:rPr>
          <w:rFonts w:cs="Times New Roman"/>
        </w:rPr>
      </w:pPr>
      <w:r w:rsidRPr="00AD3943">
        <w:rPr>
          <w:rFonts w:cs="Times New Roman"/>
        </w:rPr>
        <w:t xml:space="preserve">Um dos objetivos deste aplicativo é gerar emprego já que haverá um </w:t>
      </w:r>
      <w:r w:rsidR="00D30CBF">
        <w:rPr>
          <w:rFonts w:cs="Times New Roman"/>
        </w:rPr>
        <w:t>atendente</w:t>
      </w:r>
      <w:r w:rsidRPr="00AD3943">
        <w:rPr>
          <w:rFonts w:cs="Times New Roman"/>
        </w:rPr>
        <w:t xml:space="preserve"> para cada plano e ocorrência.</w:t>
      </w:r>
    </w:p>
    <w:p w14:paraId="09867DB0" w14:textId="77777777" w:rsidR="00AD3943" w:rsidRDefault="00AD3943" w:rsidP="00FA379E"/>
    <w:p w14:paraId="71F80A95" w14:textId="77777777" w:rsidR="0095145B" w:rsidRPr="0051580A" w:rsidRDefault="000B4E5F" w:rsidP="00FA379E">
      <w:pPr>
        <w:rPr>
          <w:highlight w:val="yellow"/>
        </w:rPr>
      </w:pPr>
      <w:r w:rsidRPr="0051580A">
        <w:rPr>
          <w:highlight w:val="yellow"/>
        </w:rPr>
        <w:t>Nes</w:t>
      </w:r>
      <w:r w:rsidR="009944F6" w:rsidRPr="0051580A">
        <w:rPr>
          <w:highlight w:val="yellow"/>
        </w:rPr>
        <w:t>t</w:t>
      </w:r>
      <w:r w:rsidRPr="0051580A">
        <w:rPr>
          <w:highlight w:val="yellow"/>
        </w:rPr>
        <w:t xml:space="preserve">a seção, deve-se apresentar o problema que o cliente tem que o projeto irá resolver. Apresente o cliente, o tipo de negócio, como ele atua atualmente e quais os problemas relatados pelo cliente e/ou percebidos pelos analistas. </w:t>
      </w:r>
    </w:p>
    <w:p w14:paraId="53BADA75" w14:textId="5D445BB2" w:rsidR="0095145B" w:rsidRPr="00F00678" w:rsidRDefault="000B4E5F" w:rsidP="00FA379E">
      <w:r w:rsidRPr="0051580A">
        <w:rPr>
          <w:highlight w:val="yellow"/>
        </w:rPr>
        <w:t xml:space="preserve">É interessante mostrar como é atualmente a gestão atual da empresa. Podem aparecer imagens que ilustrem a situação. Para imagens ou figuras, use o exemplo da </w:t>
      </w:r>
      <w:r w:rsidR="00D969A6" w:rsidRPr="0051580A">
        <w:rPr>
          <w:highlight w:val="yellow"/>
        </w:rPr>
        <w:fldChar w:fldCharType="begin"/>
      </w:r>
      <w:r w:rsidR="00D969A6" w:rsidRPr="0051580A">
        <w:rPr>
          <w:highlight w:val="yellow"/>
        </w:rPr>
        <w:instrText xml:space="preserve"> REF _Ref115326 \h </w:instrText>
      </w:r>
      <w:r w:rsidR="00D969A6" w:rsidRPr="0051580A">
        <w:rPr>
          <w:highlight w:val="yellow"/>
        </w:rPr>
      </w:r>
      <w:r w:rsidR="0051580A">
        <w:rPr>
          <w:highlight w:val="yellow"/>
        </w:rPr>
        <w:instrText xml:space="preserve"> \* MERGEFORMAT </w:instrText>
      </w:r>
      <w:r w:rsidR="00D969A6" w:rsidRPr="0051580A">
        <w:rPr>
          <w:highlight w:val="yellow"/>
        </w:rPr>
        <w:fldChar w:fldCharType="separate"/>
      </w:r>
      <w:r w:rsidR="00C250B0" w:rsidRPr="0051580A">
        <w:rPr>
          <w:highlight w:val="yellow"/>
        </w:rPr>
        <w:t xml:space="preserve">Figura </w:t>
      </w:r>
      <w:r w:rsidR="00C250B0" w:rsidRPr="0051580A">
        <w:rPr>
          <w:noProof/>
          <w:highlight w:val="yellow"/>
        </w:rPr>
        <w:t>1</w:t>
      </w:r>
      <w:r w:rsidR="00D969A6" w:rsidRPr="0051580A">
        <w:rPr>
          <w:highlight w:val="yellow"/>
        </w:rPr>
        <w:fldChar w:fldCharType="end"/>
      </w:r>
      <w:r w:rsidR="00CB7B92" w:rsidRPr="0051580A">
        <w:rPr>
          <w:rStyle w:val="Refdecomentrio"/>
          <w:highlight w:val="yellow"/>
        </w:rPr>
        <w:commentReference w:id="18"/>
      </w:r>
      <w:r w:rsidRPr="0051580A">
        <w:rPr>
          <w:highlight w:val="yellow"/>
        </w:rPr>
        <w:t xml:space="preserve">. O título da figura deve vir abaixo </w:t>
      </w:r>
      <w:r w:rsidR="00D969A6" w:rsidRPr="0051580A">
        <w:rPr>
          <w:highlight w:val="yellow"/>
        </w:rPr>
        <w:t>dela</w:t>
      </w:r>
      <w:r w:rsidRPr="0051580A">
        <w:rPr>
          <w:highlight w:val="yellow"/>
        </w:rPr>
        <w:t xml:space="preserve">, centralizada, negrito, tamanho 10, com </w:t>
      </w:r>
      <w:proofErr w:type="gramStart"/>
      <w:r w:rsidRPr="0051580A">
        <w:rPr>
          <w:highlight w:val="yellow"/>
        </w:rPr>
        <w:t>6</w:t>
      </w:r>
      <w:proofErr w:type="gramEnd"/>
      <w:r w:rsidRPr="0051580A">
        <w:rPr>
          <w:highlight w:val="yellow"/>
        </w:rPr>
        <w:t xml:space="preserve"> pontos de espaço entre a figura e o restante do </w:t>
      </w:r>
      <w:commentRangeStart w:id="19"/>
      <w:commentRangeStart w:id="20"/>
      <w:r w:rsidRPr="0051580A">
        <w:rPr>
          <w:highlight w:val="yellow"/>
        </w:rPr>
        <w:t>texto</w:t>
      </w:r>
      <w:commentRangeEnd w:id="19"/>
      <w:r w:rsidR="00675EC3" w:rsidRPr="0051580A">
        <w:rPr>
          <w:rStyle w:val="Refdecomentrio"/>
          <w:highlight w:val="yellow"/>
        </w:rPr>
        <w:commentReference w:id="19"/>
      </w:r>
      <w:commentRangeEnd w:id="20"/>
      <w:r w:rsidR="00D969A6" w:rsidRPr="0051580A">
        <w:rPr>
          <w:rStyle w:val="Refdecomentrio"/>
          <w:highlight w:val="yellow"/>
        </w:rPr>
        <w:commentReference w:id="20"/>
      </w:r>
      <w:r w:rsidRPr="0051580A">
        <w:rPr>
          <w:highlight w:val="yellow"/>
        </w:rPr>
        <w:t>.</w:t>
      </w:r>
    </w:p>
    <w:p w14:paraId="425B9CBC" w14:textId="77777777" w:rsidR="0095145B" w:rsidRPr="00F00678" w:rsidRDefault="000B4E5F" w:rsidP="00D91384">
      <w:pPr>
        <w:pStyle w:val="Imagem"/>
      </w:pPr>
      <w:r w:rsidRPr="00D91384">
        <w:drawing>
          <wp:inline distT="0" distB="0" distL="114300" distR="114300" wp14:anchorId="3E9410E7" wp14:editId="5159486E">
            <wp:extent cx="3110865" cy="28346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10865" cy="2834640"/>
                    </a:xfrm>
                    <a:prstGeom prst="rect">
                      <a:avLst/>
                    </a:prstGeom>
                    <a:ln/>
                  </pic:spPr>
                </pic:pic>
              </a:graphicData>
            </a:graphic>
          </wp:inline>
        </w:drawing>
      </w:r>
    </w:p>
    <w:p w14:paraId="4F98B728" w14:textId="77777777" w:rsidR="0095145B" w:rsidRPr="00F00678" w:rsidRDefault="00A63F43" w:rsidP="00D969A6">
      <w:pPr>
        <w:pStyle w:val="Legenda"/>
        <w:jc w:val="center"/>
      </w:pPr>
      <w:bookmarkStart w:id="21" w:name="_Ref115326"/>
      <w:bookmarkStart w:id="22" w:name="_Ref115307"/>
      <w:r w:rsidRPr="0051580A">
        <w:rPr>
          <w:highlight w:val="yellow"/>
        </w:rPr>
        <w:t xml:space="preserve">Figura </w:t>
      </w:r>
      <w:r w:rsidRPr="0051580A">
        <w:rPr>
          <w:highlight w:val="yellow"/>
        </w:rPr>
        <w:fldChar w:fldCharType="begin"/>
      </w:r>
      <w:r w:rsidRPr="0051580A">
        <w:rPr>
          <w:highlight w:val="yellow"/>
        </w:rPr>
        <w:instrText xml:space="preserve"> SEQ Figura \* ARABIC </w:instrText>
      </w:r>
      <w:r w:rsidRPr="0051580A">
        <w:rPr>
          <w:highlight w:val="yellow"/>
        </w:rPr>
        <w:fldChar w:fldCharType="separate"/>
      </w:r>
      <w:r w:rsidR="00D30CBF" w:rsidRPr="0051580A">
        <w:rPr>
          <w:noProof/>
          <w:highlight w:val="yellow"/>
        </w:rPr>
        <w:t>3</w:t>
      </w:r>
      <w:r w:rsidRPr="0051580A">
        <w:rPr>
          <w:highlight w:val="yellow"/>
        </w:rPr>
        <w:fldChar w:fldCharType="end"/>
      </w:r>
      <w:bookmarkEnd w:id="21"/>
      <w:r w:rsidR="008A2C64" w:rsidRPr="0051580A">
        <w:rPr>
          <w:highlight w:val="yellow"/>
        </w:rPr>
        <w:t xml:space="preserve"> - </w:t>
      </w:r>
      <w:r w:rsidR="000B4E5F" w:rsidRPr="0051580A">
        <w:rPr>
          <w:highlight w:val="yellow"/>
        </w:rPr>
        <w:t>Exemplo de Imagem</w:t>
      </w:r>
      <w:bookmarkEnd w:id="22"/>
    </w:p>
    <w:p w14:paraId="30B751B9" w14:textId="77777777" w:rsidR="0095145B" w:rsidRPr="00F00678" w:rsidRDefault="0095145B" w:rsidP="00FA379E"/>
    <w:p w14:paraId="03C6F808" w14:textId="227EA1DE" w:rsidR="00C65167" w:rsidRPr="0051580A" w:rsidRDefault="00C65167" w:rsidP="00EF0B12">
      <w:pPr>
        <w:rPr>
          <w:highlight w:val="yellow"/>
        </w:rPr>
      </w:pPr>
      <w:r w:rsidRPr="0051580A">
        <w:rPr>
          <w:highlight w:val="yellow"/>
        </w:rPr>
        <w:t xml:space="preserve">As imagens devem ser centralizadas, aténs da legenda, com garantia de que não haja quebra de </w:t>
      </w:r>
      <w:r w:rsidR="00627156" w:rsidRPr="0051580A">
        <w:rPr>
          <w:highlight w:val="yellow"/>
        </w:rPr>
        <w:t xml:space="preserve">linhas, conforme ilustrado na </w:t>
      </w:r>
      <w:r w:rsidR="005336FF" w:rsidRPr="0051580A">
        <w:rPr>
          <w:highlight w:val="yellow"/>
        </w:rPr>
        <w:fldChar w:fldCharType="begin"/>
      </w:r>
      <w:r w:rsidR="005336FF" w:rsidRPr="0051580A">
        <w:rPr>
          <w:highlight w:val="yellow"/>
        </w:rPr>
        <w:instrText xml:space="preserve"> REF _Ref115705 \h </w:instrText>
      </w:r>
      <w:r w:rsidR="005336FF" w:rsidRPr="0051580A">
        <w:rPr>
          <w:highlight w:val="yellow"/>
        </w:rPr>
      </w:r>
      <w:r w:rsidR="0051580A">
        <w:rPr>
          <w:highlight w:val="yellow"/>
        </w:rPr>
        <w:instrText xml:space="preserve"> \* MERGEFORMAT </w:instrText>
      </w:r>
      <w:r w:rsidR="005336FF" w:rsidRPr="0051580A">
        <w:rPr>
          <w:highlight w:val="yellow"/>
        </w:rPr>
        <w:fldChar w:fldCharType="separate"/>
      </w:r>
      <w:r w:rsidR="00C250B0" w:rsidRPr="0051580A">
        <w:rPr>
          <w:highlight w:val="yellow"/>
        </w:rPr>
        <w:t xml:space="preserve">Figura </w:t>
      </w:r>
      <w:r w:rsidR="00C250B0" w:rsidRPr="0051580A">
        <w:rPr>
          <w:noProof/>
          <w:highlight w:val="yellow"/>
        </w:rPr>
        <w:t>2</w:t>
      </w:r>
      <w:r w:rsidR="005336FF" w:rsidRPr="0051580A">
        <w:rPr>
          <w:highlight w:val="yellow"/>
        </w:rPr>
        <w:fldChar w:fldCharType="end"/>
      </w:r>
      <w:r w:rsidR="005336FF" w:rsidRPr="0051580A">
        <w:rPr>
          <w:highlight w:val="yellow"/>
        </w:rPr>
        <w:t xml:space="preserve"> a seguir</w:t>
      </w:r>
      <w:r w:rsidR="00EF0B12" w:rsidRPr="0051580A">
        <w:rPr>
          <w:highlight w:val="yellow"/>
        </w:rPr>
        <w:t xml:space="preserve"> e não podem ser </w:t>
      </w:r>
      <w:r w:rsidR="00EF0B12" w:rsidRPr="0051580A">
        <w:rPr>
          <w:i/>
          <w:highlight w:val="yellow"/>
        </w:rPr>
        <w:t>inline</w:t>
      </w:r>
      <w:r w:rsidR="00EF0B12" w:rsidRPr="0051580A">
        <w:rPr>
          <w:highlight w:val="yellow"/>
        </w:rPr>
        <w:t xml:space="preserve"> com o texto.</w:t>
      </w:r>
    </w:p>
    <w:p w14:paraId="03260BE0" w14:textId="77777777" w:rsidR="00627156" w:rsidRPr="0051580A" w:rsidRDefault="00627156" w:rsidP="00FA379E">
      <w:pPr>
        <w:rPr>
          <w:highlight w:val="yellow"/>
        </w:rPr>
      </w:pPr>
    </w:p>
    <w:p w14:paraId="65A22FFE" w14:textId="77777777" w:rsidR="00627156" w:rsidRPr="0051580A" w:rsidRDefault="00627156" w:rsidP="00841332">
      <w:pPr>
        <w:pStyle w:val="Imagem"/>
        <w:rPr>
          <w:highlight w:val="yellow"/>
        </w:rPr>
      </w:pPr>
      <w:r w:rsidRPr="0051580A">
        <w:rPr>
          <w:highlight w:val="yellow"/>
        </w:rPr>
        <w:drawing>
          <wp:inline distT="0" distB="0" distL="0" distR="0" wp14:anchorId="693C8DFB" wp14:editId="531FD736">
            <wp:extent cx="2943636" cy="1390844"/>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390844"/>
                    </a:xfrm>
                    <a:prstGeom prst="rect">
                      <a:avLst/>
                    </a:prstGeom>
                  </pic:spPr>
                </pic:pic>
              </a:graphicData>
            </a:graphic>
          </wp:inline>
        </w:drawing>
      </w:r>
    </w:p>
    <w:p w14:paraId="1A181625" w14:textId="77777777" w:rsidR="00841332" w:rsidRPr="0051580A" w:rsidRDefault="00841332" w:rsidP="00841332">
      <w:pPr>
        <w:pStyle w:val="Legenda"/>
        <w:jc w:val="center"/>
        <w:rPr>
          <w:highlight w:val="yellow"/>
        </w:rPr>
      </w:pPr>
      <w:bookmarkStart w:id="23" w:name="_Ref115705"/>
      <w:r w:rsidRPr="0051580A">
        <w:rPr>
          <w:highlight w:val="yellow"/>
        </w:rPr>
        <w:t xml:space="preserve">Figura </w:t>
      </w:r>
      <w:r w:rsidRPr="0051580A">
        <w:rPr>
          <w:highlight w:val="yellow"/>
        </w:rPr>
        <w:fldChar w:fldCharType="begin"/>
      </w:r>
      <w:r w:rsidRPr="0051580A">
        <w:rPr>
          <w:highlight w:val="yellow"/>
        </w:rPr>
        <w:instrText xml:space="preserve"> SEQ Figura \* ARABIC </w:instrText>
      </w:r>
      <w:r w:rsidRPr="0051580A">
        <w:rPr>
          <w:highlight w:val="yellow"/>
        </w:rPr>
        <w:fldChar w:fldCharType="separate"/>
      </w:r>
      <w:r w:rsidR="00D30CBF" w:rsidRPr="0051580A">
        <w:rPr>
          <w:noProof/>
          <w:highlight w:val="yellow"/>
        </w:rPr>
        <w:t>4</w:t>
      </w:r>
      <w:r w:rsidRPr="0051580A">
        <w:rPr>
          <w:highlight w:val="yellow"/>
        </w:rPr>
        <w:fldChar w:fldCharType="end"/>
      </w:r>
      <w:bookmarkEnd w:id="23"/>
      <w:r w:rsidRPr="0051580A">
        <w:rPr>
          <w:highlight w:val="yellow"/>
        </w:rPr>
        <w:t xml:space="preserve"> – Formatação do Parágrafo de </w:t>
      </w:r>
      <w:commentRangeStart w:id="24"/>
      <w:r w:rsidRPr="0051580A">
        <w:rPr>
          <w:highlight w:val="yellow"/>
        </w:rPr>
        <w:t>Imagens</w:t>
      </w:r>
      <w:commentRangeEnd w:id="24"/>
      <w:r w:rsidR="00443A26" w:rsidRPr="0051580A">
        <w:rPr>
          <w:rStyle w:val="Refdecomentrio"/>
          <w:b w:val="0"/>
          <w:iCs w:val="0"/>
          <w:color w:val="000000"/>
          <w:highlight w:val="yellow"/>
        </w:rPr>
        <w:commentReference w:id="24"/>
      </w:r>
    </w:p>
    <w:p w14:paraId="29163F04" w14:textId="77777777" w:rsidR="00627156" w:rsidRPr="0051580A" w:rsidRDefault="00627156" w:rsidP="00FA379E">
      <w:pPr>
        <w:rPr>
          <w:highlight w:val="yellow"/>
        </w:rPr>
      </w:pPr>
    </w:p>
    <w:p w14:paraId="557C516C" w14:textId="77777777" w:rsidR="00627156" w:rsidRPr="0051580A" w:rsidRDefault="00627156" w:rsidP="00FA379E">
      <w:pPr>
        <w:rPr>
          <w:highlight w:val="yellow"/>
        </w:rPr>
      </w:pPr>
    </w:p>
    <w:p w14:paraId="1D4C7554" w14:textId="6F149232" w:rsidR="0095145B" w:rsidRPr="0051580A" w:rsidRDefault="000B4E5F" w:rsidP="00FA379E">
      <w:pPr>
        <w:rPr>
          <w:highlight w:val="yellow"/>
        </w:rPr>
      </w:pPr>
      <w:r w:rsidRPr="0051580A">
        <w:rPr>
          <w:highlight w:val="yellow"/>
        </w:rPr>
        <w:t xml:space="preserve">Caso o título da figura não caiba em uma linha, o título deve estar justificado conforme a </w:t>
      </w:r>
      <w:r w:rsidR="00737DF1" w:rsidRPr="0051580A">
        <w:rPr>
          <w:highlight w:val="yellow"/>
        </w:rPr>
        <w:fldChar w:fldCharType="begin"/>
      </w:r>
      <w:r w:rsidR="00737DF1" w:rsidRPr="0051580A">
        <w:rPr>
          <w:highlight w:val="yellow"/>
        </w:rPr>
        <w:instrText xml:space="preserve"> REF _Ref115765 \h </w:instrText>
      </w:r>
      <w:r w:rsidR="00737DF1" w:rsidRPr="0051580A">
        <w:rPr>
          <w:highlight w:val="yellow"/>
        </w:rPr>
      </w:r>
      <w:r w:rsidR="0051580A">
        <w:rPr>
          <w:highlight w:val="yellow"/>
        </w:rPr>
        <w:instrText xml:space="preserve"> \* MERGEFORMAT </w:instrText>
      </w:r>
      <w:r w:rsidR="00737DF1" w:rsidRPr="0051580A">
        <w:rPr>
          <w:highlight w:val="yellow"/>
        </w:rPr>
        <w:fldChar w:fldCharType="separate"/>
      </w:r>
      <w:r w:rsidR="00C250B0" w:rsidRPr="0051580A">
        <w:rPr>
          <w:highlight w:val="yellow"/>
        </w:rPr>
        <w:t xml:space="preserve">Figura </w:t>
      </w:r>
      <w:r w:rsidR="00C250B0" w:rsidRPr="0051580A">
        <w:rPr>
          <w:noProof/>
          <w:highlight w:val="yellow"/>
        </w:rPr>
        <w:t>3</w:t>
      </w:r>
      <w:r w:rsidR="00737DF1" w:rsidRPr="0051580A">
        <w:rPr>
          <w:highlight w:val="yellow"/>
        </w:rPr>
        <w:fldChar w:fldCharType="end"/>
      </w:r>
      <w:r w:rsidRPr="0051580A">
        <w:rPr>
          <w:highlight w:val="yellow"/>
        </w:rPr>
        <w:t xml:space="preserve"> mostra. Além disso, deve haver um espaço de </w:t>
      </w:r>
      <w:proofErr w:type="gramStart"/>
      <w:r w:rsidRPr="0051580A">
        <w:rPr>
          <w:highlight w:val="yellow"/>
        </w:rPr>
        <w:t>8</w:t>
      </w:r>
      <w:proofErr w:type="gramEnd"/>
      <w:r w:rsidRPr="0051580A">
        <w:rPr>
          <w:highlight w:val="yellow"/>
        </w:rPr>
        <w:t xml:space="preserve"> pontos entre as margens da página.</w:t>
      </w:r>
    </w:p>
    <w:p w14:paraId="193DC9DF" w14:textId="77777777" w:rsidR="0095145B" w:rsidRPr="0051580A" w:rsidRDefault="000B4E5F" w:rsidP="003707ED">
      <w:pPr>
        <w:pStyle w:val="Imagem"/>
        <w:rPr>
          <w:highlight w:val="yellow"/>
        </w:rPr>
      </w:pPr>
      <w:r w:rsidRPr="0051580A">
        <w:rPr>
          <w:highlight w:val="yellow"/>
        </w:rPr>
        <w:drawing>
          <wp:inline distT="0" distB="0" distL="114300" distR="114300" wp14:anchorId="07900438" wp14:editId="3AFE8467">
            <wp:extent cx="2489835" cy="279336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489835" cy="2793365"/>
                    </a:xfrm>
                    <a:prstGeom prst="rect">
                      <a:avLst/>
                    </a:prstGeom>
                    <a:ln/>
                  </pic:spPr>
                </pic:pic>
              </a:graphicData>
            </a:graphic>
          </wp:inline>
        </w:drawing>
      </w:r>
    </w:p>
    <w:p w14:paraId="727625E2" w14:textId="77777777" w:rsidR="00737DF1" w:rsidRPr="00F00678" w:rsidRDefault="00737DF1" w:rsidP="00737DF1">
      <w:pPr>
        <w:pStyle w:val="Legenda"/>
        <w:jc w:val="center"/>
      </w:pPr>
      <w:bookmarkStart w:id="25" w:name="_Ref115765"/>
      <w:r w:rsidRPr="0051580A">
        <w:rPr>
          <w:highlight w:val="yellow"/>
        </w:rPr>
        <w:t xml:space="preserve">Figura </w:t>
      </w:r>
      <w:r w:rsidRPr="0051580A">
        <w:rPr>
          <w:highlight w:val="yellow"/>
        </w:rPr>
        <w:fldChar w:fldCharType="begin"/>
      </w:r>
      <w:r w:rsidRPr="0051580A">
        <w:rPr>
          <w:highlight w:val="yellow"/>
        </w:rPr>
        <w:instrText xml:space="preserve"> SEQ Figura \* ARABIC </w:instrText>
      </w:r>
      <w:r w:rsidRPr="0051580A">
        <w:rPr>
          <w:highlight w:val="yellow"/>
        </w:rPr>
        <w:fldChar w:fldCharType="separate"/>
      </w:r>
      <w:r w:rsidR="00D30CBF" w:rsidRPr="0051580A">
        <w:rPr>
          <w:noProof/>
          <w:highlight w:val="yellow"/>
        </w:rPr>
        <w:t>5</w:t>
      </w:r>
      <w:r w:rsidRPr="0051580A">
        <w:rPr>
          <w:highlight w:val="yellow"/>
        </w:rPr>
        <w:fldChar w:fldCharType="end"/>
      </w:r>
      <w:bookmarkEnd w:id="25"/>
      <w:r w:rsidRPr="0051580A">
        <w:rPr>
          <w:highlight w:val="yellow"/>
        </w:rPr>
        <w:t xml:space="preserve"> – Imagem exemplo com um título ocupando mais espaço do que uma única linha, ficando justificado e com espaçamento igual entre as margens do documento.</w:t>
      </w:r>
    </w:p>
    <w:p w14:paraId="39983FF2" w14:textId="77777777" w:rsidR="0095145B" w:rsidRDefault="000B4E5F">
      <w:pPr>
        <w:pStyle w:val="Ttulo2"/>
        <w:pPrChange w:id="26" w:author="Fabio Furia Silva" w:date="2019-02-03T18:27:00Z">
          <w:pPr>
            <w:keepNext/>
            <w:spacing w:before="240"/>
            <w:jc w:val="left"/>
          </w:pPr>
        </w:pPrChange>
      </w:pPr>
      <w:r w:rsidRPr="00F00678">
        <w:t>Objetivos</w:t>
      </w:r>
    </w:p>
    <w:p w14:paraId="3E2735CF" w14:textId="77777777" w:rsidR="0051580A" w:rsidRPr="0051580A" w:rsidRDefault="0051580A" w:rsidP="0051580A">
      <w:pPr>
        <w:ind w:firstLine="0"/>
      </w:pPr>
    </w:p>
    <w:p w14:paraId="20D9EFAC" w14:textId="77777777" w:rsidR="0095145B" w:rsidRPr="0051580A" w:rsidRDefault="000B4E5F" w:rsidP="00FA379E">
      <w:pPr>
        <w:rPr>
          <w:highlight w:val="yellow"/>
        </w:rPr>
      </w:pPr>
      <w:r w:rsidRPr="0051580A">
        <w:rPr>
          <w:highlight w:val="yellow"/>
        </w:rPr>
        <w:t>Ne</w:t>
      </w:r>
      <w:r w:rsidR="000A09FD" w:rsidRPr="0051580A">
        <w:rPr>
          <w:highlight w:val="yellow"/>
        </w:rPr>
        <w:t>sta seção</w:t>
      </w:r>
      <w:r w:rsidRPr="0051580A">
        <w:rPr>
          <w:highlight w:val="yellow"/>
        </w:rPr>
        <w:t xml:space="preserve"> devem aparecer os objetivos do trabalho. Os objetivos devem ser divididos em objetivos gerais e objetivos específicos. Para facilitar, é possível usar o recurso de itemização dos objetivos:</w:t>
      </w:r>
    </w:p>
    <w:p w14:paraId="63CC5B45" w14:textId="77777777" w:rsidR="0095145B" w:rsidRPr="0051580A" w:rsidRDefault="000B4E5F" w:rsidP="00FA379E">
      <w:pPr>
        <w:pStyle w:val="PargrafodaLista"/>
        <w:numPr>
          <w:ilvl w:val="0"/>
          <w:numId w:val="1"/>
        </w:numPr>
        <w:rPr>
          <w:highlight w:val="yellow"/>
        </w:rPr>
      </w:pPr>
      <w:r w:rsidRPr="0051580A">
        <w:rPr>
          <w:highlight w:val="yellow"/>
        </w:rPr>
        <w:t xml:space="preserve">Objetivo </w:t>
      </w:r>
      <w:proofErr w:type="gramStart"/>
      <w:r w:rsidRPr="0051580A">
        <w:rPr>
          <w:highlight w:val="yellow"/>
        </w:rPr>
        <w:t>1</w:t>
      </w:r>
      <w:proofErr w:type="gramEnd"/>
    </w:p>
    <w:p w14:paraId="31D65257" w14:textId="77777777" w:rsidR="0095145B" w:rsidRPr="0051580A" w:rsidRDefault="000B4E5F" w:rsidP="00FA379E">
      <w:pPr>
        <w:pStyle w:val="PargrafodaLista"/>
        <w:numPr>
          <w:ilvl w:val="0"/>
          <w:numId w:val="1"/>
        </w:numPr>
        <w:rPr>
          <w:highlight w:val="yellow"/>
        </w:rPr>
      </w:pPr>
      <w:r w:rsidRPr="0051580A">
        <w:rPr>
          <w:highlight w:val="yellow"/>
        </w:rPr>
        <w:t xml:space="preserve">Objetivo </w:t>
      </w:r>
      <w:proofErr w:type="gramStart"/>
      <w:r w:rsidRPr="0051580A">
        <w:rPr>
          <w:highlight w:val="yellow"/>
        </w:rPr>
        <w:t>2</w:t>
      </w:r>
      <w:proofErr w:type="gramEnd"/>
    </w:p>
    <w:p w14:paraId="06219925" w14:textId="77777777" w:rsidR="0095145B" w:rsidRPr="0051580A" w:rsidRDefault="000B4E5F" w:rsidP="00FA379E">
      <w:pPr>
        <w:pStyle w:val="PargrafodaLista"/>
        <w:numPr>
          <w:ilvl w:val="0"/>
          <w:numId w:val="1"/>
        </w:numPr>
        <w:rPr>
          <w:highlight w:val="yellow"/>
        </w:rPr>
      </w:pPr>
      <w:proofErr w:type="gramStart"/>
      <w:r w:rsidRPr="0051580A">
        <w:rPr>
          <w:highlight w:val="yellow"/>
        </w:rPr>
        <w:t>etc.</w:t>
      </w:r>
      <w:proofErr w:type="gramEnd"/>
      <w:r w:rsidRPr="0051580A">
        <w:rPr>
          <w:highlight w:val="yellow"/>
        </w:rPr>
        <w:t>..</w:t>
      </w:r>
    </w:p>
    <w:p w14:paraId="1D494B5C" w14:textId="77777777" w:rsidR="0051580A" w:rsidRDefault="0051580A" w:rsidP="0051580A">
      <w:pPr>
        <w:pStyle w:val="PargrafodaLista"/>
        <w:pBdr>
          <w:top w:val="nil"/>
        </w:pBdr>
        <w:ind w:firstLine="0"/>
      </w:pPr>
    </w:p>
    <w:p w14:paraId="71F33A4B" w14:textId="4D8A6B67" w:rsidR="0051580A" w:rsidRPr="0051580A" w:rsidRDefault="0051580A" w:rsidP="0051580A">
      <w:pPr>
        <w:pBdr>
          <w:top w:val="none" w:sz="0" w:space="0" w:color="auto"/>
          <w:left w:val="none" w:sz="0" w:space="0" w:color="auto"/>
          <w:bottom w:val="none" w:sz="0" w:space="0" w:color="auto"/>
          <w:right w:val="none" w:sz="0" w:space="0" w:color="auto"/>
          <w:between w:val="none" w:sz="0" w:space="0" w:color="auto"/>
        </w:pBdr>
        <w:tabs>
          <w:tab w:val="clear" w:pos="720"/>
        </w:tabs>
        <w:ind w:firstLine="0"/>
        <w:jc w:val="left"/>
        <w:rPr>
          <w:rFonts w:eastAsia="Times New Roman" w:cs="Times New Roman"/>
          <w:color w:val="auto"/>
        </w:rPr>
      </w:pPr>
      <w:r w:rsidRPr="0051580A">
        <w:rPr>
          <w:rFonts w:eastAsia="Times New Roman" w:cs="Times New Roman"/>
          <w:b/>
          <w:bCs/>
        </w:rPr>
        <w:t xml:space="preserve">Os </w:t>
      </w:r>
      <w:r w:rsidRPr="0051580A">
        <w:rPr>
          <w:rFonts w:eastAsia="Times New Roman" w:cs="Times New Roman"/>
          <w:b/>
          <w:bCs/>
        </w:rPr>
        <w:t>Objetivos</w:t>
      </w:r>
      <w:r w:rsidRPr="0051580A">
        <w:rPr>
          <w:rFonts w:eastAsia="Times New Roman" w:cs="Times New Roman"/>
          <w:b/>
          <w:bCs/>
        </w:rPr>
        <w:t xml:space="preserve"> </w:t>
      </w:r>
      <w:r w:rsidRPr="0051580A">
        <w:rPr>
          <w:rFonts w:eastAsia="Times New Roman" w:cs="Times New Roman"/>
        </w:rPr>
        <w:t>deste novo Sistema Secure Disk:</w:t>
      </w:r>
    </w:p>
    <w:p w14:paraId="1B104436" w14:textId="77777777" w:rsidR="0051580A" w:rsidRPr="0051580A" w:rsidRDefault="0051580A" w:rsidP="0051580A">
      <w:pPr>
        <w:numPr>
          <w:ilvl w:val="0"/>
          <w:numId w:val="10"/>
        </w:numPr>
        <w:pBdr>
          <w:top w:val="none" w:sz="0" w:space="0" w:color="auto"/>
          <w:left w:val="none" w:sz="0" w:space="0" w:color="auto"/>
          <w:bottom w:val="none" w:sz="0" w:space="0" w:color="auto"/>
          <w:right w:val="none" w:sz="0" w:space="0" w:color="auto"/>
          <w:between w:val="none" w:sz="0" w:space="0" w:color="auto"/>
        </w:pBdr>
        <w:jc w:val="left"/>
        <w:textAlignment w:val="baseline"/>
        <w:rPr>
          <w:rFonts w:eastAsia="Times New Roman" w:cs="Times New Roman"/>
        </w:rPr>
      </w:pPr>
      <w:r w:rsidRPr="0051580A">
        <w:rPr>
          <w:rFonts w:eastAsia="Times New Roman" w:cs="Times New Roman"/>
        </w:rPr>
        <w:t>Viabilizar a implantação do novo Sistema de Atendimento ao cliente com passo-a-passo de principais casos para facilitar e agilizar o atendimento.</w:t>
      </w:r>
    </w:p>
    <w:p w14:paraId="5A1593EC" w14:textId="77777777" w:rsidR="0051580A" w:rsidRPr="0051580A" w:rsidRDefault="0051580A" w:rsidP="0051580A">
      <w:pPr>
        <w:numPr>
          <w:ilvl w:val="0"/>
          <w:numId w:val="10"/>
        </w:numPr>
        <w:pBdr>
          <w:top w:val="none" w:sz="0" w:space="0" w:color="auto"/>
          <w:left w:val="none" w:sz="0" w:space="0" w:color="auto"/>
          <w:bottom w:val="none" w:sz="0" w:space="0" w:color="auto"/>
          <w:right w:val="none" w:sz="0" w:space="0" w:color="auto"/>
          <w:between w:val="none" w:sz="0" w:space="0" w:color="auto"/>
        </w:pBdr>
        <w:jc w:val="left"/>
        <w:textAlignment w:val="baseline"/>
        <w:rPr>
          <w:rFonts w:eastAsia="Times New Roman" w:cs="Times New Roman"/>
        </w:rPr>
      </w:pPr>
      <w:r w:rsidRPr="0051580A">
        <w:rPr>
          <w:rFonts w:eastAsia="Times New Roman" w:cs="Times New Roman"/>
        </w:rPr>
        <w:t>Elevação do grau de satisfação do segurado com o seu plano de seguro.</w:t>
      </w:r>
    </w:p>
    <w:p w14:paraId="08D8A971" w14:textId="77777777" w:rsidR="0051580A" w:rsidRPr="0051580A" w:rsidRDefault="0051580A" w:rsidP="0051580A">
      <w:pPr>
        <w:numPr>
          <w:ilvl w:val="0"/>
          <w:numId w:val="10"/>
        </w:numPr>
        <w:pBdr>
          <w:top w:val="none" w:sz="0" w:space="0" w:color="auto"/>
          <w:left w:val="none" w:sz="0" w:space="0" w:color="auto"/>
          <w:bottom w:val="none" w:sz="0" w:space="0" w:color="auto"/>
          <w:right w:val="none" w:sz="0" w:space="0" w:color="auto"/>
          <w:between w:val="none" w:sz="0" w:space="0" w:color="auto"/>
        </w:pBdr>
        <w:jc w:val="left"/>
        <w:textAlignment w:val="baseline"/>
        <w:rPr>
          <w:rFonts w:eastAsia="Times New Roman" w:cs="Times New Roman"/>
        </w:rPr>
      </w:pPr>
      <w:r w:rsidRPr="0051580A">
        <w:rPr>
          <w:rFonts w:eastAsia="Times New Roman" w:cs="Times New Roman"/>
        </w:rPr>
        <w:lastRenderedPageBreak/>
        <w:t>Redução do número de cancelamentos de seguros.</w:t>
      </w:r>
    </w:p>
    <w:p w14:paraId="7AE90C52" w14:textId="77777777" w:rsidR="0051580A" w:rsidRPr="0051580A" w:rsidRDefault="0051580A" w:rsidP="0051580A">
      <w:pPr>
        <w:numPr>
          <w:ilvl w:val="0"/>
          <w:numId w:val="10"/>
        </w:numPr>
        <w:pBdr>
          <w:top w:val="none" w:sz="0" w:space="0" w:color="auto"/>
          <w:left w:val="none" w:sz="0" w:space="0" w:color="auto"/>
          <w:bottom w:val="none" w:sz="0" w:space="0" w:color="auto"/>
          <w:right w:val="none" w:sz="0" w:space="0" w:color="auto"/>
          <w:between w:val="none" w:sz="0" w:space="0" w:color="auto"/>
        </w:pBdr>
        <w:jc w:val="left"/>
        <w:textAlignment w:val="baseline"/>
        <w:rPr>
          <w:rFonts w:eastAsia="Times New Roman" w:cs="Times New Roman"/>
        </w:rPr>
      </w:pPr>
      <w:r w:rsidRPr="0051580A">
        <w:rPr>
          <w:rFonts w:eastAsia="Times New Roman" w:cs="Times New Roman"/>
        </w:rPr>
        <w:t>Elevação do protagonismo dos seguros.</w:t>
      </w:r>
    </w:p>
    <w:p w14:paraId="598A8F70" w14:textId="77777777" w:rsidR="0051580A" w:rsidRPr="0051580A" w:rsidRDefault="0051580A" w:rsidP="0051580A">
      <w:pPr>
        <w:numPr>
          <w:ilvl w:val="0"/>
          <w:numId w:val="10"/>
        </w:numPr>
        <w:pBdr>
          <w:top w:val="none" w:sz="0" w:space="0" w:color="auto"/>
          <w:left w:val="none" w:sz="0" w:space="0" w:color="auto"/>
          <w:bottom w:val="none" w:sz="0" w:space="0" w:color="auto"/>
          <w:right w:val="none" w:sz="0" w:space="0" w:color="auto"/>
          <w:between w:val="none" w:sz="0" w:space="0" w:color="auto"/>
        </w:pBdr>
        <w:jc w:val="left"/>
        <w:textAlignment w:val="baseline"/>
        <w:rPr>
          <w:rFonts w:eastAsia="Times New Roman" w:cs="Times New Roman"/>
        </w:rPr>
      </w:pPr>
      <w:r w:rsidRPr="0051580A">
        <w:rPr>
          <w:rFonts w:eastAsia="Times New Roman" w:cs="Times New Roman"/>
        </w:rPr>
        <w:t>Melhorar a experiência do segurado facilitando o contato através do aplicativo Secure Disk.</w:t>
      </w:r>
    </w:p>
    <w:p w14:paraId="33AD9A06" w14:textId="77777777" w:rsidR="0051580A" w:rsidRPr="0051580A" w:rsidRDefault="0051580A" w:rsidP="0051580A">
      <w:pPr>
        <w:numPr>
          <w:ilvl w:val="0"/>
          <w:numId w:val="10"/>
        </w:numPr>
        <w:pBdr>
          <w:top w:val="none" w:sz="0" w:space="0" w:color="auto"/>
          <w:left w:val="none" w:sz="0" w:space="0" w:color="auto"/>
          <w:bottom w:val="none" w:sz="0" w:space="0" w:color="auto"/>
          <w:right w:val="none" w:sz="0" w:space="0" w:color="auto"/>
          <w:between w:val="none" w:sz="0" w:space="0" w:color="auto"/>
        </w:pBdr>
        <w:jc w:val="left"/>
        <w:textAlignment w:val="baseline"/>
        <w:rPr>
          <w:rFonts w:eastAsia="Times New Roman" w:cs="Times New Roman"/>
        </w:rPr>
      </w:pPr>
      <w:r w:rsidRPr="0051580A">
        <w:rPr>
          <w:rFonts w:eastAsia="Times New Roman" w:cs="Times New Roman"/>
        </w:rPr>
        <w:t>Facilidade no suporte adequado ao pet, principalmente em casos emergenciais.</w:t>
      </w:r>
    </w:p>
    <w:p w14:paraId="1FDCBAB3" w14:textId="77777777" w:rsidR="0051580A" w:rsidRPr="00F00678" w:rsidRDefault="0051580A" w:rsidP="0051580A">
      <w:pPr>
        <w:pStyle w:val="PargrafodaLista"/>
        <w:ind w:firstLine="0"/>
      </w:pPr>
    </w:p>
    <w:p w14:paraId="51FCC322" w14:textId="77777777" w:rsidR="0095145B" w:rsidRPr="00F00678" w:rsidRDefault="000B4E5F">
      <w:pPr>
        <w:pStyle w:val="Ttulo1"/>
        <w:pPrChange w:id="27" w:author="Fabio Furia Silva" w:date="2019-02-03T18:27:00Z">
          <w:pPr>
            <w:keepNext/>
            <w:spacing w:before="240"/>
            <w:jc w:val="left"/>
          </w:pPr>
        </w:pPrChange>
      </w:pPr>
      <w:bookmarkStart w:id="28" w:name="_Ref116135"/>
      <w:r w:rsidRPr="00F00678">
        <w:t>Estudo de Viabilidade</w:t>
      </w:r>
      <w:bookmarkEnd w:id="28"/>
    </w:p>
    <w:p w14:paraId="68D6CD02" w14:textId="77777777" w:rsidR="0095145B" w:rsidRPr="0051580A" w:rsidRDefault="000B4E5F" w:rsidP="00FA379E">
      <w:pPr>
        <w:rPr>
          <w:highlight w:val="yellow"/>
        </w:rPr>
      </w:pPr>
      <w:r w:rsidRPr="0051580A">
        <w:rPr>
          <w:highlight w:val="yellow"/>
        </w:rPr>
        <w:t>E</w:t>
      </w:r>
      <w:r w:rsidR="000A09FD" w:rsidRPr="0051580A">
        <w:rPr>
          <w:highlight w:val="yellow"/>
        </w:rPr>
        <w:t>sta seção</w:t>
      </w:r>
      <w:r w:rsidRPr="0051580A">
        <w:rPr>
          <w:highlight w:val="yellow"/>
        </w:rPr>
        <w:t xml:space="preserve"> está reservada para análise de viabilidade da solução proposta para o cliente. Essa análise deve ser dividida em uma pesquisa de soluções similares tanto no mercado, quanto em outros trabalhos de OPE já feitos.</w:t>
      </w:r>
    </w:p>
    <w:p w14:paraId="1383C7E1" w14:textId="77777777" w:rsidR="0095145B" w:rsidRPr="00F00678" w:rsidRDefault="000B4E5F" w:rsidP="00FA379E">
      <w:r w:rsidRPr="0051580A">
        <w:rPr>
          <w:highlight w:val="yellow"/>
        </w:rPr>
        <w:t xml:space="preserve">Após a análise de soluções similares, será apresentada uma comparação justificando o porquê </w:t>
      </w:r>
      <w:r w:rsidR="00976466" w:rsidRPr="0051580A">
        <w:rPr>
          <w:highlight w:val="yellow"/>
        </w:rPr>
        <w:t xml:space="preserve">de </w:t>
      </w:r>
      <w:r w:rsidRPr="0051580A">
        <w:rPr>
          <w:highlight w:val="yellow"/>
        </w:rPr>
        <w:t>a solução adotada ser mais indicada para o cliente do que uma ou mais das encontradas na análise.</w:t>
      </w:r>
      <w:bookmarkStart w:id="29" w:name="_GoBack"/>
      <w:bookmarkEnd w:id="29"/>
    </w:p>
    <w:p w14:paraId="4197C9C5" w14:textId="77777777" w:rsidR="0095145B" w:rsidRPr="00F00678" w:rsidRDefault="000B4E5F">
      <w:pPr>
        <w:pStyle w:val="Ttulo2"/>
        <w:pPrChange w:id="30" w:author="Fabio Furia Silva" w:date="2019-02-03T18:27:00Z">
          <w:pPr/>
        </w:pPrChange>
      </w:pPr>
      <w:r w:rsidRPr="00F00678">
        <w:t>Soluções de Mercado e OPE</w:t>
      </w:r>
    </w:p>
    <w:p w14:paraId="77246BE5" w14:textId="77777777" w:rsidR="0095145B" w:rsidRPr="0051580A" w:rsidRDefault="000B4E5F" w:rsidP="00FA379E">
      <w:pPr>
        <w:rPr>
          <w:highlight w:val="yellow"/>
        </w:rPr>
      </w:pPr>
      <w:r w:rsidRPr="0051580A">
        <w:rPr>
          <w:highlight w:val="yellow"/>
        </w:rPr>
        <w:t>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14:paraId="4B4C2E85" w14:textId="77777777" w:rsidR="0095145B" w:rsidRPr="00F00678" w:rsidRDefault="000B4E5F" w:rsidP="00FA379E">
      <w:pPr>
        <w:rPr>
          <w:b/>
        </w:rPr>
      </w:pPr>
      <w:r w:rsidRPr="0051580A">
        <w:rPr>
          <w:highlight w:val="yellow"/>
        </w:rPr>
        <w:t>Além das soluções no mercado também é importante verificar se algo similar já não foi feito em outras OPEs, olhando no site da disciplina os já apresentados.</w:t>
      </w:r>
    </w:p>
    <w:p w14:paraId="44A187BF" w14:textId="77777777" w:rsidR="0095145B" w:rsidRPr="00F00678" w:rsidRDefault="000B4E5F">
      <w:pPr>
        <w:pStyle w:val="Ttulo2"/>
        <w:pPrChange w:id="31" w:author="Fabio Furia Silva" w:date="2019-02-03T18:27:00Z">
          <w:pPr>
            <w:keepNext/>
            <w:spacing w:before="240"/>
            <w:jc w:val="left"/>
          </w:pPr>
        </w:pPrChange>
      </w:pPr>
      <w:r w:rsidRPr="00F00678">
        <w:t>Justificativa</w:t>
      </w:r>
    </w:p>
    <w:p w14:paraId="03E185A7" w14:textId="77777777" w:rsidR="0095145B" w:rsidRPr="00F00678" w:rsidRDefault="000B4E5F" w:rsidP="00FA379E">
      <w:r w:rsidRPr="0051580A">
        <w:rPr>
          <w:highlight w:val="yellow"/>
        </w:rPr>
        <w:t xml:space="preserve">Após o levantamento das soluções similares na subseção 2.1, aqui deve estar as comparações com as soluções encontradas, justificando o porquê </w:t>
      </w:r>
      <w:proofErr w:type="gramStart"/>
      <w:r w:rsidRPr="0051580A">
        <w:rPr>
          <w:highlight w:val="yellow"/>
        </w:rPr>
        <w:t>da solução proposta ser</w:t>
      </w:r>
      <w:proofErr w:type="gramEnd"/>
      <w:r w:rsidRPr="0051580A">
        <w:rPr>
          <w:highlight w:val="yellow"/>
        </w:rPr>
        <w:t xml:space="preserve"> aderente com o cliente necessita.</w:t>
      </w:r>
    </w:p>
    <w:p w14:paraId="7DD11448" w14:textId="77777777" w:rsidR="0095145B" w:rsidRPr="00F00678" w:rsidRDefault="000B4E5F">
      <w:pPr>
        <w:pStyle w:val="Ttulo1"/>
        <w:pPrChange w:id="32" w:author="Fabio Furia Silva" w:date="2019-02-03T18:27:00Z">
          <w:pPr>
            <w:keepNext/>
            <w:spacing w:before="240"/>
            <w:jc w:val="left"/>
          </w:pPr>
        </w:pPrChange>
      </w:pPr>
      <w:r w:rsidRPr="00F00678">
        <w:t>Arquitetura da Solução</w:t>
      </w:r>
    </w:p>
    <w:p w14:paraId="59040C56" w14:textId="77777777" w:rsidR="0095145B" w:rsidRPr="00F00678" w:rsidRDefault="000B4E5F" w:rsidP="00FA379E">
      <w:r w:rsidRPr="0051580A">
        <w:rPr>
          <w:highlight w:val="yellow"/>
        </w:rPr>
        <w:t>Ne</w:t>
      </w:r>
      <w:r w:rsidR="000A09FD" w:rsidRPr="0051580A">
        <w:rPr>
          <w:highlight w:val="yellow"/>
        </w:rPr>
        <w:t>sta seção</w:t>
      </w:r>
      <w:r w:rsidRPr="0051580A">
        <w:rPr>
          <w:highlight w:val="yellow"/>
        </w:rPr>
        <w:t xml:space="preserve"> deve ser descrita toda a arquitetura tecnológica da solução proposta. Muito do conteúdo de</w:t>
      </w:r>
      <w:r w:rsidR="000A09FD" w:rsidRPr="0051580A">
        <w:rPr>
          <w:highlight w:val="yellow"/>
        </w:rPr>
        <w:t>sta seção</w:t>
      </w:r>
      <w:r w:rsidRPr="0051580A">
        <w:rPr>
          <w:highlight w:val="yellow"/>
        </w:rPr>
        <w:t xml:space="preserve"> vai estar presente no</w:t>
      </w:r>
      <w:r w:rsidR="003707ED" w:rsidRPr="0051580A">
        <w:rPr>
          <w:highlight w:val="yellow"/>
        </w:rPr>
        <w:t>s</w:t>
      </w:r>
      <w:r w:rsidRPr="0051580A">
        <w:rPr>
          <w:highlight w:val="yellow"/>
        </w:rPr>
        <w:t xml:space="preserve"> artefatos gerados na etapa de engenharia de software. Nesse documento deve estar </w:t>
      </w:r>
      <w:proofErr w:type="gramStart"/>
      <w:r w:rsidRPr="0051580A">
        <w:rPr>
          <w:highlight w:val="yellow"/>
        </w:rPr>
        <w:t>presente imagens e descrições dos artefatos mais relevantes</w:t>
      </w:r>
      <w:proofErr w:type="gramEnd"/>
      <w:r w:rsidRPr="0051580A">
        <w:rPr>
          <w:highlight w:val="yellow"/>
        </w:rPr>
        <w:t>. Todos os outros deverão estar nas referências.</w:t>
      </w:r>
    </w:p>
    <w:p w14:paraId="0B5A1497" w14:textId="77777777" w:rsidR="0095145B" w:rsidRPr="00F00678" w:rsidRDefault="000B4E5F">
      <w:pPr>
        <w:pStyle w:val="Ttulo2"/>
        <w:pPrChange w:id="33" w:author="Fabio Furia Silva" w:date="2019-02-03T18:27:00Z">
          <w:pPr>
            <w:keepNext/>
            <w:spacing w:before="240"/>
            <w:jc w:val="left"/>
          </w:pPr>
        </w:pPrChange>
      </w:pPr>
      <w:r w:rsidRPr="00F00678">
        <w:t>Diagrama de Componentes</w:t>
      </w:r>
    </w:p>
    <w:p w14:paraId="19D49410" w14:textId="77777777" w:rsidR="0095145B" w:rsidRPr="00F00678" w:rsidRDefault="000B4E5F" w:rsidP="00FA379E">
      <w:r w:rsidRPr="0051580A">
        <w:rPr>
          <w:highlight w:val="yellow"/>
        </w:rPr>
        <w:t>Nesta subseção deve estar descrita toda a composição da solução. Além do diagrama de componentes, deve ser mostrada a divisão de sistemas/subsistemas adotados.</w:t>
      </w:r>
      <w:r w:rsidRPr="00F00678">
        <w:t xml:space="preserve"> </w:t>
      </w:r>
    </w:p>
    <w:p w14:paraId="0B40EDED" w14:textId="77777777" w:rsidR="0095145B" w:rsidRPr="00F00678" w:rsidRDefault="008E3029">
      <w:pPr>
        <w:pStyle w:val="Ttulo2"/>
        <w:pPrChange w:id="34" w:author="Fabio Furia Silva" w:date="2019-02-03T18:27:00Z">
          <w:pPr>
            <w:keepNext/>
            <w:spacing w:before="240"/>
            <w:jc w:val="left"/>
          </w:pPr>
        </w:pPrChange>
      </w:pPr>
      <w:r>
        <w:t>I</w:t>
      </w:r>
      <w:r w:rsidR="000B4E5F" w:rsidRPr="00F00678">
        <w:t>nfraestrutura</w:t>
      </w:r>
    </w:p>
    <w:p w14:paraId="54F454D8" w14:textId="77777777" w:rsidR="0095145B" w:rsidRPr="00F00678" w:rsidRDefault="000B4E5F" w:rsidP="00FA379E">
      <w:r w:rsidRPr="0051580A">
        <w:rPr>
          <w:highlight w:val="yellow"/>
        </w:rPr>
        <w:t xml:space="preserve">Aqui deve constar a descrição da infraestrutura computacional da solução para o cliente. Primeiro deve ser descrita a infraestrutura atual, após isso uma explicação do que deve ser </w:t>
      </w:r>
      <w:proofErr w:type="gramStart"/>
      <w:r w:rsidRPr="0051580A">
        <w:rPr>
          <w:highlight w:val="yellow"/>
        </w:rPr>
        <w:t>alterado e como para adequar a solução proposta</w:t>
      </w:r>
      <w:proofErr w:type="gramEnd"/>
      <w:r w:rsidRPr="0051580A">
        <w:rPr>
          <w:highlight w:val="yellow"/>
        </w:rPr>
        <w:t>, ou se não houver necessidade de alteração, uma justificativa.</w:t>
      </w:r>
    </w:p>
    <w:p w14:paraId="3C67C1B4" w14:textId="77777777" w:rsidR="0095145B" w:rsidRPr="00F00678" w:rsidRDefault="000B4E5F">
      <w:pPr>
        <w:pStyle w:val="Ttulo2"/>
        <w:pPrChange w:id="35" w:author="Fabio Furia Silva" w:date="2019-02-03T18:27:00Z">
          <w:pPr>
            <w:keepNext/>
            <w:spacing w:before="240"/>
            <w:jc w:val="left"/>
          </w:pPr>
        </w:pPrChange>
      </w:pPr>
      <w:r w:rsidRPr="00F00678">
        <w:lastRenderedPageBreak/>
        <w:t>Tecnologias Utilizadas</w:t>
      </w:r>
    </w:p>
    <w:p w14:paraId="737EEB0F" w14:textId="77777777" w:rsidR="0095145B" w:rsidRPr="0051580A" w:rsidRDefault="000B4E5F" w:rsidP="00FA379E">
      <w:pPr>
        <w:rPr>
          <w:highlight w:val="yellow"/>
        </w:rPr>
      </w:pPr>
      <w:r w:rsidRPr="0051580A">
        <w:rPr>
          <w:highlight w:val="yellow"/>
        </w:rPr>
        <w:t xml:space="preserve">Nessa subseção devem vir </w:t>
      </w:r>
      <w:proofErr w:type="gramStart"/>
      <w:r w:rsidRPr="0051580A">
        <w:rPr>
          <w:highlight w:val="yellow"/>
        </w:rPr>
        <w:t>listados todas as tecnologias utilizadas, com o propósito de cada uma dentro da solução e uma justificativa simples do motivo de sua utilização</w:t>
      </w:r>
      <w:proofErr w:type="gramEnd"/>
      <w:r w:rsidRPr="0051580A">
        <w:rPr>
          <w:highlight w:val="yellow"/>
        </w:rPr>
        <w:t xml:space="preserve">. Um exemplo de tabela para essa caracterização está na </w:t>
      </w:r>
      <w:r w:rsidR="00F42324" w:rsidRPr="0051580A">
        <w:rPr>
          <w:highlight w:val="yellow"/>
        </w:rPr>
        <w:fldChar w:fldCharType="begin"/>
      </w:r>
      <w:r w:rsidR="00F42324" w:rsidRPr="0051580A">
        <w:rPr>
          <w:highlight w:val="yellow"/>
        </w:rPr>
        <w:instrText xml:space="preserve"> REF _Ref116025 \h  \* MERGEFORMAT </w:instrText>
      </w:r>
      <w:r w:rsidR="00F42324" w:rsidRPr="0051580A">
        <w:rPr>
          <w:highlight w:val="yellow"/>
        </w:rPr>
      </w:r>
      <w:r w:rsidR="00F42324" w:rsidRPr="0051580A">
        <w:rPr>
          <w:highlight w:val="yellow"/>
        </w:rPr>
        <w:fldChar w:fldCharType="separate"/>
      </w:r>
      <w:r w:rsidR="00C250B0" w:rsidRPr="0051580A">
        <w:rPr>
          <w:highlight w:val="yellow"/>
        </w:rPr>
        <w:t xml:space="preserve">Tabela </w:t>
      </w:r>
      <w:r w:rsidR="00C250B0" w:rsidRPr="0051580A">
        <w:rPr>
          <w:noProof/>
          <w:highlight w:val="yellow"/>
        </w:rPr>
        <w:t>1</w:t>
      </w:r>
      <w:r w:rsidR="00F42324" w:rsidRPr="0051580A">
        <w:rPr>
          <w:highlight w:val="yellow"/>
        </w:rPr>
        <w:fldChar w:fldCharType="end"/>
      </w:r>
      <w:r w:rsidR="00F42324" w:rsidRPr="0051580A">
        <w:rPr>
          <w:highlight w:val="yellow"/>
        </w:rPr>
        <w:t>.</w:t>
      </w:r>
      <w:r w:rsidRPr="0051580A">
        <w:rPr>
          <w:highlight w:val="yellow"/>
        </w:rPr>
        <w:t xml:space="preserve"> Títulos de tabelas devem estar acima delas, fonte negrito, tamanho 10, com </w:t>
      </w:r>
      <w:proofErr w:type="gramStart"/>
      <w:r w:rsidRPr="0051580A">
        <w:rPr>
          <w:highlight w:val="yellow"/>
        </w:rPr>
        <w:t>6</w:t>
      </w:r>
      <w:proofErr w:type="gramEnd"/>
      <w:r w:rsidRPr="0051580A">
        <w:rPr>
          <w:highlight w:val="yellow"/>
        </w:rPr>
        <w:t xml:space="preserve"> pontos de espaço antes e depois do </w:t>
      </w:r>
      <w:commentRangeStart w:id="36"/>
      <w:commentRangeStart w:id="37"/>
      <w:r w:rsidRPr="0051580A">
        <w:rPr>
          <w:highlight w:val="yellow"/>
        </w:rPr>
        <w:t>título</w:t>
      </w:r>
      <w:commentRangeEnd w:id="36"/>
      <w:r w:rsidR="00785811" w:rsidRPr="0051580A">
        <w:rPr>
          <w:rStyle w:val="Refdecomentrio"/>
          <w:highlight w:val="yellow"/>
        </w:rPr>
        <w:commentReference w:id="36"/>
      </w:r>
      <w:commentRangeEnd w:id="37"/>
      <w:r w:rsidR="00BD77C9" w:rsidRPr="0051580A">
        <w:rPr>
          <w:rStyle w:val="Refdecomentrio"/>
          <w:highlight w:val="yellow"/>
        </w:rPr>
        <w:commentReference w:id="37"/>
      </w:r>
      <w:r w:rsidRPr="0051580A">
        <w:rPr>
          <w:highlight w:val="yellow"/>
        </w:rPr>
        <w:t>.</w:t>
      </w:r>
    </w:p>
    <w:p w14:paraId="670C8207" w14:textId="77777777" w:rsidR="0095145B" w:rsidRPr="0051580A" w:rsidRDefault="00D57419" w:rsidP="00D57419">
      <w:pPr>
        <w:pStyle w:val="LegendaTabela"/>
        <w:rPr>
          <w:highlight w:val="yellow"/>
        </w:rPr>
      </w:pPr>
      <w:bookmarkStart w:id="38" w:name="_Ref116025"/>
      <w:r w:rsidRPr="0051580A">
        <w:rPr>
          <w:highlight w:val="yellow"/>
        </w:rPr>
        <w:t xml:space="preserve">Tabela </w:t>
      </w:r>
      <w:r w:rsidRPr="0051580A">
        <w:rPr>
          <w:highlight w:val="yellow"/>
        </w:rPr>
        <w:fldChar w:fldCharType="begin"/>
      </w:r>
      <w:r w:rsidRPr="0051580A">
        <w:rPr>
          <w:highlight w:val="yellow"/>
        </w:rPr>
        <w:instrText xml:space="preserve"> SEQ Tabela \* ARABIC </w:instrText>
      </w:r>
      <w:r w:rsidRPr="0051580A">
        <w:rPr>
          <w:highlight w:val="yellow"/>
        </w:rPr>
        <w:fldChar w:fldCharType="separate"/>
      </w:r>
      <w:r w:rsidR="00C250B0" w:rsidRPr="0051580A">
        <w:rPr>
          <w:noProof/>
          <w:highlight w:val="yellow"/>
        </w:rPr>
        <w:t>1</w:t>
      </w:r>
      <w:r w:rsidRPr="0051580A">
        <w:rPr>
          <w:highlight w:val="yellow"/>
        </w:rPr>
        <w:fldChar w:fldCharType="end"/>
      </w:r>
      <w:bookmarkEnd w:id="38"/>
      <w:r w:rsidRPr="0051580A">
        <w:rPr>
          <w:highlight w:val="yellow"/>
        </w:rPr>
        <w:t xml:space="preserve"> - </w:t>
      </w:r>
      <w:r w:rsidR="000B4E5F" w:rsidRPr="0051580A">
        <w:rPr>
          <w:highlight w:val="yellow"/>
        </w:rPr>
        <w:t xml:space="preserve">Exemplo de tecnologias </w:t>
      </w:r>
      <w:commentRangeStart w:id="39"/>
      <w:r w:rsidR="000B4E5F" w:rsidRPr="0051580A">
        <w:rPr>
          <w:highlight w:val="yellow"/>
        </w:rPr>
        <w:t>utilizadas</w:t>
      </w:r>
      <w:commentRangeEnd w:id="39"/>
      <w:r w:rsidR="00F21A09" w:rsidRPr="0051580A">
        <w:rPr>
          <w:rStyle w:val="Refdecomentrio"/>
          <w:highlight w:val="yellow"/>
        </w:rPr>
        <w:commentReference w:id="39"/>
      </w:r>
    </w:p>
    <w:tbl>
      <w:tblPr>
        <w:tblStyle w:val="a"/>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414"/>
        <w:gridCol w:w="5644"/>
      </w:tblGrid>
      <w:tr w:rsidR="0095145B" w:rsidRPr="0051580A" w14:paraId="4521F749" w14:textId="77777777" w:rsidTr="00BD77C9">
        <w:trPr>
          <w:tblHeader/>
        </w:trPr>
        <w:tc>
          <w:tcPr>
            <w:tcW w:w="1440" w:type="dxa"/>
            <w:shd w:val="clear" w:color="auto" w:fill="D9D9D9" w:themeFill="background1" w:themeFillShade="D9"/>
            <w:tcMar>
              <w:top w:w="100" w:type="dxa"/>
              <w:left w:w="100" w:type="dxa"/>
              <w:bottom w:w="100" w:type="dxa"/>
              <w:right w:w="100" w:type="dxa"/>
            </w:tcMar>
          </w:tcPr>
          <w:p w14:paraId="65E52FD1" w14:textId="77777777" w:rsidR="0095145B" w:rsidRPr="0051580A" w:rsidRDefault="000B4E5F" w:rsidP="00976466">
            <w:pPr>
              <w:keepLines/>
              <w:ind w:firstLine="0"/>
              <w:rPr>
                <w:b/>
                <w:highlight w:val="yellow"/>
              </w:rPr>
            </w:pPr>
            <w:r w:rsidRPr="0051580A">
              <w:rPr>
                <w:b/>
                <w:highlight w:val="yellow"/>
              </w:rPr>
              <w:t>Tecnologia</w:t>
            </w:r>
          </w:p>
        </w:tc>
        <w:tc>
          <w:tcPr>
            <w:tcW w:w="2414" w:type="dxa"/>
            <w:shd w:val="clear" w:color="auto" w:fill="D9D9D9" w:themeFill="background1" w:themeFillShade="D9"/>
            <w:tcMar>
              <w:top w:w="100" w:type="dxa"/>
              <w:left w:w="100" w:type="dxa"/>
              <w:bottom w:w="100" w:type="dxa"/>
              <w:right w:w="100" w:type="dxa"/>
            </w:tcMar>
          </w:tcPr>
          <w:p w14:paraId="246846A2" w14:textId="77777777" w:rsidR="0095145B" w:rsidRPr="0051580A" w:rsidRDefault="000B4E5F" w:rsidP="00976466">
            <w:pPr>
              <w:keepLines/>
              <w:ind w:firstLine="0"/>
              <w:rPr>
                <w:b/>
                <w:highlight w:val="yellow"/>
              </w:rPr>
            </w:pPr>
            <w:r w:rsidRPr="0051580A">
              <w:rPr>
                <w:b/>
                <w:highlight w:val="yellow"/>
              </w:rPr>
              <w:t>Camada/Subsistema</w:t>
            </w:r>
          </w:p>
        </w:tc>
        <w:tc>
          <w:tcPr>
            <w:tcW w:w="5644" w:type="dxa"/>
            <w:shd w:val="clear" w:color="auto" w:fill="D9D9D9" w:themeFill="background1" w:themeFillShade="D9"/>
            <w:tcMar>
              <w:top w:w="100" w:type="dxa"/>
              <w:left w:w="100" w:type="dxa"/>
              <w:bottom w:w="100" w:type="dxa"/>
              <w:right w:w="100" w:type="dxa"/>
            </w:tcMar>
          </w:tcPr>
          <w:p w14:paraId="4F6A894C" w14:textId="77777777" w:rsidR="0095145B" w:rsidRPr="0051580A" w:rsidRDefault="000B4E5F" w:rsidP="00976466">
            <w:pPr>
              <w:keepLines/>
              <w:ind w:firstLine="0"/>
              <w:rPr>
                <w:b/>
                <w:highlight w:val="yellow"/>
              </w:rPr>
            </w:pPr>
            <w:r w:rsidRPr="0051580A">
              <w:rPr>
                <w:b/>
                <w:highlight w:val="yellow"/>
              </w:rPr>
              <w:t>Justificativa</w:t>
            </w:r>
          </w:p>
        </w:tc>
      </w:tr>
      <w:tr w:rsidR="0095145B" w:rsidRPr="0051580A" w14:paraId="3457399B" w14:textId="77777777" w:rsidTr="00BD77C9">
        <w:tc>
          <w:tcPr>
            <w:tcW w:w="1440" w:type="dxa"/>
            <w:shd w:val="clear" w:color="auto" w:fill="auto"/>
            <w:tcMar>
              <w:top w:w="100" w:type="dxa"/>
              <w:left w:w="100" w:type="dxa"/>
              <w:bottom w:w="100" w:type="dxa"/>
              <w:right w:w="100" w:type="dxa"/>
            </w:tcMar>
          </w:tcPr>
          <w:p w14:paraId="43187AB8" w14:textId="77777777" w:rsidR="0095145B" w:rsidRPr="0051580A" w:rsidRDefault="000B4E5F" w:rsidP="00976466">
            <w:pPr>
              <w:keepLines/>
              <w:ind w:firstLine="0"/>
              <w:rPr>
                <w:highlight w:val="yellow"/>
              </w:rPr>
            </w:pPr>
            <w:r w:rsidRPr="0051580A">
              <w:rPr>
                <w:highlight w:val="yellow"/>
              </w:rPr>
              <w:t>Git</w:t>
            </w:r>
          </w:p>
        </w:tc>
        <w:tc>
          <w:tcPr>
            <w:tcW w:w="2414" w:type="dxa"/>
            <w:shd w:val="clear" w:color="auto" w:fill="auto"/>
            <w:tcMar>
              <w:top w:w="100" w:type="dxa"/>
              <w:left w:w="100" w:type="dxa"/>
              <w:bottom w:w="100" w:type="dxa"/>
              <w:right w:w="100" w:type="dxa"/>
            </w:tcMar>
          </w:tcPr>
          <w:p w14:paraId="1D28BE76" w14:textId="77777777" w:rsidR="0095145B" w:rsidRPr="0051580A" w:rsidRDefault="000B4E5F" w:rsidP="00976466">
            <w:pPr>
              <w:keepLines/>
              <w:ind w:firstLine="0"/>
              <w:rPr>
                <w:highlight w:val="yellow"/>
              </w:rPr>
            </w:pPr>
            <w:r w:rsidRPr="0051580A">
              <w:rPr>
                <w:highlight w:val="yellow"/>
              </w:rPr>
              <w:t>Infraestrutura</w:t>
            </w:r>
          </w:p>
        </w:tc>
        <w:tc>
          <w:tcPr>
            <w:tcW w:w="5644" w:type="dxa"/>
            <w:shd w:val="clear" w:color="auto" w:fill="auto"/>
            <w:tcMar>
              <w:top w:w="100" w:type="dxa"/>
              <w:left w:w="100" w:type="dxa"/>
              <w:bottom w:w="100" w:type="dxa"/>
              <w:right w:w="100" w:type="dxa"/>
            </w:tcMar>
          </w:tcPr>
          <w:p w14:paraId="3F1F71A2" w14:textId="77777777" w:rsidR="0095145B" w:rsidRPr="0051580A" w:rsidRDefault="000B4E5F" w:rsidP="00BD77C9">
            <w:pPr>
              <w:keepLines/>
              <w:ind w:firstLine="0"/>
              <w:rPr>
                <w:highlight w:val="yellow"/>
              </w:rPr>
            </w:pPr>
            <w:r w:rsidRPr="0051580A">
              <w:rPr>
                <w:highlight w:val="yellow"/>
              </w:rPr>
              <w:t>Versionamento de código distribuído entre todos os desenvolvedores.</w:t>
            </w:r>
            <w:r w:rsidRPr="0051580A">
              <w:rPr>
                <w:highlight w:val="yellow"/>
              </w:rPr>
              <w:br/>
              <w:t xml:space="preserve">Necessário pelas ferramentas de hospedagem </w:t>
            </w:r>
            <w:proofErr w:type="gramStart"/>
            <w:r w:rsidRPr="0051580A">
              <w:rPr>
                <w:highlight w:val="yellow"/>
              </w:rPr>
              <w:t>escolhidas</w:t>
            </w:r>
            <w:proofErr w:type="gramEnd"/>
          </w:p>
        </w:tc>
      </w:tr>
      <w:tr w:rsidR="0095145B" w:rsidRPr="0051580A" w14:paraId="336896E0" w14:textId="77777777" w:rsidTr="00BD77C9">
        <w:tc>
          <w:tcPr>
            <w:tcW w:w="1440" w:type="dxa"/>
            <w:shd w:val="clear" w:color="auto" w:fill="auto"/>
            <w:tcMar>
              <w:top w:w="100" w:type="dxa"/>
              <w:left w:w="100" w:type="dxa"/>
              <w:bottom w:w="100" w:type="dxa"/>
              <w:right w:w="100" w:type="dxa"/>
            </w:tcMar>
          </w:tcPr>
          <w:p w14:paraId="1149BC6A" w14:textId="77777777" w:rsidR="0095145B" w:rsidRPr="0051580A" w:rsidRDefault="000B4E5F" w:rsidP="00976466">
            <w:pPr>
              <w:keepLines/>
              <w:ind w:firstLine="0"/>
              <w:rPr>
                <w:highlight w:val="yellow"/>
              </w:rPr>
            </w:pPr>
            <w:r w:rsidRPr="0051580A">
              <w:rPr>
                <w:highlight w:val="yellow"/>
              </w:rPr>
              <w:t>Java</w:t>
            </w:r>
          </w:p>
        </w:tc>
        <w:tc>
          <w:tcPr>
            <w:tcW w:w="2414" w:type="dxa"/>
            <w:shd w:val="clear" w:color="auto" w:fill="auto"/>
            <w:tcMar>
              <w:top w:w="100" w:type="dxa"/>
              <w:left w:w="100" w:type="dxa"/>
              <w:bottom w:w="100" w:type="dxa"/>
              <w:right w:w="100" w:type="dxa"/>
            </w:tcMar>
          </w:tcPr>
          <w:p w14:paraId="54CDDE76" w14:textId="77777777" w:rsidR="0095145B" w:rsidRPr="0051580A" w:rsidRDefault="000B4E5F" w:rsidP="00976466">
            <w:pPr>
              <w:keepLines/>
              <w:ind w:firstLine="0"/>
              <w:rPr>
                <w:highlight w:val="yellow"/>
              </w:rPr>
            </w:pPr>
            <w:r w:rsidRPr="0051580A">
              <w:rPr>
                <w:highlight w:val="yellow"/>
              </w:rPr>
              <w:t>Servidor</w:t>
            </w:r>
          </w:p>
        </w:tc>
        <w:tc>
          <w:tcPr>
            <w:tcW w:w="5644" w:type="dxa"/>
            <w:shd w:val="clear" w:color="auto" w:fill="auto"/>
            <w:tcMar>
              <w:top w:w="100" w:type="dxa"/>
              <w:left w:w="100" w:type="dxa"/>
              <w:bottom w:w="100" w:type="dxa"/>
              <w:right w:w="100" w:type="dxa"/>
            </w:tcMar>
          </w:tcPr>
          <w:p w14:paraId="78DC384B" w14:textId="77777777" w:rsidR="0095145B" w:rsidRPr="0051580A" w:rsidRDefault="000B4E5F" w:rsidP="00976466">
            <w:pPr>
              <w:keepLines/>
              <w:ind w:firstLine="0"/>
              <w:rPr>
                <w:highlight w:val="yellow"/>
              </w:rPr>
            </w:pPr>
            <w:r w:rsidRPr="0051580A">
              <w:rPr>
                <w:highlight w:val="yellow"/>
              </w:rPr>
              <w:t>Necessidade de integração com sistemas já existentes. Requisito técnico pedido pelo cliente.</w:t>
            </w:r>
          </w:p>
        </w:tc>
      </w:tr>
      <w:tr w:rsidR="0095145B" w:rsidRPr="00F00678" w14:paraId="61403300" w14:textId="77777777" w:rsidTr="00BD77C9">
        <w:tc>
          <w:tcPr>
            <w:tcW w:w="1440" w:type="dxa"/>
            <w:shd w:val="clear" w:color="auto" w:fill="auto"/>
            <w:tcMar>
              <w:top w:w="100" w:type="dxa"/>
              <w:left w:w="100" w:type="dxa"/>
              <w:bottom w:w="100" w:type="dxa"/>
              <w:right w:w="100" w:type="dxa"/>
            </w:tcMar>
          </w:tcPr>
          <w:p w14:paraId="4E70CC24" w14:textId="77777777" w:rsidR="0095145B" w:rsidRPr="0051580A" w:rsidRDefault="000B4E5F" w:rsidP="00976466">
            <w:pPr>
              <w:keepLines/>
              <w:ind w:firstLine="0"/>
              <w:rPr>
                <w:highlight w:val="yellow"/>
              </w:rPr>
            </w:pPr>
            <w:proofErr w:type="gramStart"/>
            <w:r w:rsidRPr="0051580A">
              <w:rPr>
                <w:highlight w:val="yellow"/>
              </w:rPr>
              <w:t>MySQL</w:t>
            </w:r>
            <w:proofErr w:type="gramEnd"/>
          </w:p>
        </w:tc>
        <w:tc>
          <w:tcPr>
            <w:tcW w:w="2414" w:type="dxa"/>
            <w:shd w:val="clear" w:color="auto" w:fill="auto"/>
            <w:tcMar>
              <w:top w:w="100" w:type="dxa"/>
              <w:left w:w="100" w:type="dxa"/>
              <w:bottom w:w="100" w:type="dxa"/>
              <w:right w:w="100" w:type="dxa"/>
            </w:tcMar>
          </w:tcPr>
          <w:p w14:paraId="585466D4" w14:textId="77777777" w:rsidR="0095145B" w:rsidRPr="0051580A" w:rsidRDefault="000B4E5F" w:rsidP="00976466">
            <w:pPr>
              <w:keepLines/>
              <w:ind w:firstLine="0"/>
              <w:rPr>
                <w:highlight w:val="yellow"/>
              </w:rPr>
            </w:pPr>
            <w:r w:rsidRPr="0051580A">
              <w:rPr>
                <w:highlight w:val="yellow"/>
              </w:rPr>
              <w:t>Servidor</w:t>
            </w:r>
          </w:p>
        </w:tc>
        <w:tc>
          <w:tcPr>
            <w:tcW w:w="5644" w:type="dxa"/>
            <w:shd w:val="clear" w:color="auto" w:fill="auto"/>
            <w:tcMar>
              <w:top w:w="100" w:type="dxa"/>
              <w:left w:w="100" w:type="dxa"/>
              <w:bottom w:w="100" w:type="dxa"/>
              <w:right w:w="100" w:type="dxa"/>
            </w:tcMar>
          </w:tcPr>
          <w:p w14:paraId="38F9C67B" w14:textId="77777777" w:rsidR="0095145B" w:rsidRPr="00F00678" w:rsidRDefault="000B4E5F" w:rsidP="00976466">
            <w:pPr>
              <w:keepLines/>
              <w:ind w:firstLine="0"/>
            </w:pPr>
            <w:r w:rsidRPr="0051580A">
              <w:rPr>
                <w:highlight w:val="yellow"/>
              </w:rPr>
              <w:t>SGBD Relacional de licença gratuita.</w:t>
            </w:r>
          </w:p>
        </w:tc>
      </w:tr>
    </w:tbl>
    <w:p w14:paraId="76F16A6D" w14:textId="77777777" w:rsidR="0095145B" w:rsidRPr="00F00678" w:rsidRDefault="0095145B" w:rsidP="00FA379E"/>
    <w:p w14:paraId="268CD93A" w14:textId="77777777" w:rsidR="0095145B" w:rsidRPr="00F00678" w:rsidRDefault="000B4E5F">
      <w:pPr>
        <w:pStyle w:val="Ttulo1"/>
        <w:pPrChange w:id="40" w:author="Fabio Furia Silva" w:date="2019-02-03T18:27:00Z">
          <w:pPr>
            <w:keepNext/>
            <w:spacing w:before="240"/>
            <w:jc w:val="left"/>
          </w:pPr>
        </w:pPrChange>
      </w:pPr>
      <w:r w:rsidRPr="00F00678">
        <w:t>Resultados Obtidos</w:t>
      </w:r>
    </w:p>
    <w:p w14:paraId="047642D7" w14:textId="77777777" w:rsidR="0095145B" w:rsidRPr="00F00678" w:rsidRDefault="000B4E5F" w:rsidP="00FA379E">
      <w:r w:rsidRPr="00BD77C9">
        <w:rPr>
          <w:highlight w:val="yellow"/>
        </w:rPr>
        <w:t>Ne</w:t>
      </w:r>
      <w:r w:rsidR="000A09FD" w:rsidRPr="00BD77C9">
        <w:rPr>
          <w:highlight w:val="yellow"/>
        </w:rPr>
        <w:t>sta seção</w:t>
      </w:r>
      <w:r w:rsidRPr="00BD77C9">
        <w:rPr>
          <w:highlight w:val="yellow"/>
        </w:rPr>
        <w:t xml:space="preserve"> devem estar todos os resultados do que foi feito para o cliente. O que foi de fato </w:t>
      </w:r>
      <w:proofErr w:type="gramStart"/>
      <w:r w:rsidRPr="00BD77C9">
        <w:rPr>
          <w:highlight w:val="yellow"/>
        </w:rPr>
        <w:t>implementado</w:t>
      </w:r>
      <w:proofErr w:type="gramEnd"/>
      <w:r w:rsidRPr="00BD77C9">
        <w:rPr>
          <w:highlight w:val="yellow"/>
        </w:rPr>
        <w:t>, qual a situação atual, links para o software e todo o resto.</w:t>
      </w:r>
    </w:p>
    <w:p w14:paraId="47EEF17F" w14:textId="77777777" w:rsidR="0095145B" w:rsidRPr="00F00678" w:rsidRDefault="000B4E5F">
      <w:pPr>
        <w:pStyle w:val="Ttulo2"/>
        <w:pPrChange w:id="41" w:author="Fabio Furia Silva" w:date="2019-02-03T18:27:00Z">
          <w:pPr>
            <w:keepNext/>
            <w:spacing w:before="240"/>
            <w:jc w:val="left"/>
          </w:pPr>
        </w:pPrChange>
      </w:pPr>
      <w:r w:rsidRPr="00F00678">
        <w:t>Comparativo com Soluções</w:t>
      </w:r>
    </w:p>
    <w:p w14:paraId="34B3623D" w14:textId="77777777" w:rsidR="0095145B" w:rsidRPr="00F00678" w:rsidRDefault="000B4E5F" w:rsidP="00FA379E">
      <w:r w:rsidRPr="00BD77C9">
        <w:rPr>
          <w:highlight w:val="yellow"/>
        </w:rPr>
        <w:t>Apresent</w:t>
      </w:r>
      <w:r w:rsidR="00337E90">
        <w:rPr>
          <w:highlight w:val="yellow"/>
        </w:rPr>
        <w:t>ação</w:t>
      </w:r>
      <w:r w:rsidRPr="00BD77C9">
        <w:rPr>
          <w:highlight w:val="yellow"/>
        </w:rPr>
        <w:t xml:space="preserve"> </w:t>
      </w:r>
      <w:r w:rsidR="00337E90">
        <w:rPr>
          <w:highlight w:val="yellow"/>
        </w:rPr>
        <w:t>d</w:t>
      </w:r>
      <w:r w:rsidRPr="00BD77C9">
        <w:rPr>
          <w:highlight w:val="yellow"/>
        </w:rPr>
        <w:t xml:space="preserve">aquilo que foi </w:t>
      </w:r>
      <w:r w:rsidRPr="0051580A">
        <w:rPr>
          <w:highlight w:val="yellow"/>
        </w:rPr>
        <w:t xml:space="preserve">implementado para o cliente e compare com as soluções levantadas na seção </w:t>
      </w:r>
      <w:r w:rsidR="00BD77C9" w:rsidRPr="0051580A">
        <w:rPr>
          <w:highlight w:val="yellow"/>
        </w:rPr>
        <w:fldChar w:fldCharType="begin"/>
      </w:r>
      <w:r w:rsidR="00BD77C9" w:rsidRPr="0051580A">
        <w:rPr>
          <w:highlight w:val="yellow"/>
        </w:rPr>
        <w:instrText xml:space="preserve"> REF _Ref116135 \r \h </w:instrText>
      </w:r>
      <w:r w:rsidR="00B72F49" w:rsidRPr="0051580A">
        <w:rPr>
          <w:highlight w:val="yellow"/>
        </w:rPr>
        <w:instrText xml:space="preserve"> \* MERGEFORMAT </w:instrText>
      </w:r>
      <w:r w:rsidR="00BD77C9" w:rsidRPr="0051580A">
        <w:rPr>
          <w:highlight w:val="yellow"/>
        </w:rPr>
      </w:r>
      <w:r w:rsidR="00BD77C9" w:rsidRPr="0051580A">
        <w:rPr>
          <w:highlight w:val="yellow"/>
        </w:rPr>
        <w:fldChar w:fldCharType="separate"/>
      </w:r>
      <w:proofErr w:type="gramStart"/>
      <w:r w:rsidR="00C250B0" w:rsidRPr="0051580A">
        <w:rPr>
          <w:highlight w:val="yellow"/>
        </w:rPr>
        <w:t>2</w:t>
      </w:r>
      <w:proofErr w:type="gramEnd"/>
      <w:r w:rsidR="00BD77C9" w:rsidRPr="0051580A">
        <w:rPr>
          <w:highlight w:val="yellow"/>
        </w:rPr>
        <w:fldChar w:fldCharType="end"/>
      </w:r>
      <w:r w:rsidRPr="0051580A">
        <w:rPr>
          <w:highlight w:val="yellow"/>
        </w:rPr>
        <w:t>.</w:t>
      </w:r>
    </w:p>
    <w:p w14:paraId="60CC947A" w14:textId="77777777" w:rsidR="0095145B" w:rsidRPr="00F00678" w:rsidRDefault="000B4E5F">
      <w:pPr>
        <w:pStyle w:val="Ttulo2"/>
        <w:pPrChange w:id="42" w:author="Fabio Furia Silva" w:date="2019-02-03T18:28:00Z">
          <w:pPr>
            <w:keepNext/>
            <w:spacing w:before="240"/>
            <w:jc w:val="left"/>
          </w:pPr>
        </w:pPrChange>
      </w:pPr>
      <w:r w:rsidRPr="00F00678">
        <w:t>Protótipo</w:t>
      </w:r>
    </w:p>
    <w:p w14:paraId="2368EFC1" w14:textId="77777777" w:rsidR="0095145B" w:rsidRPr="00F00678" w:rsidRDefault="00337E90" w:rsidP="00FA379E">
      <w:pPr>
        <w:rPr>
          <w:b/>
        </w:rPr>
      </w:pPr>
      <w:r w:rsidRPr="0051580A">
        <w:rPr>
          <w:highlight w:val="yellow"/>
        </w:rPr>
        <w:t>Apresentação do</w:t>
      </w:r>
      <w:r w:rsidR="000B4E5F" w:rsidRPr="0051580A">
        <w:rPr>
          <w:highlight w:val="yellow"/>
        </w:rPr>
        <w:t xml:space="preserve"> protótipo da solução. Es</w:t>
      </w:r>
      <w:r w:rsidR="00B72F49" w:rsidRPr="0051580A">
        <w:rPr>
          <w:highlight w:val="yellow"/>
        </w:rPr>
        <w:t>t</w:t>
      </w:r>
      <w:r w:rsidR="000B4E5F" w:rsidRPr="0051580A">
        <w:rPr>
          <w:highlight w:val="yellow"/>
        </w:rPr>
        <w:t>a apresentação pode ser por telas do sistema, o link para navegação no sistema (se for possível) e diagramas que sejam pertinentes.</w:t>
      </w:r>
    </w:p>
    <w:p w14:paraId="0BC27404" w14:textId="77777777" w:rsidR="0095145B" w:rsidRPr="00F00678" w:rsidRDefault="000B4E5F">
      <w:pPr>
        <w:pStyle w:val="Ttulo2"/>
        <w:pPrChange w:id="43" w:author="Fabio Furia Silva" w:date="2019-02-03T18:28:00Z">
          <w:pPr>
            <w:keepNext/>
            <w:spacing w:before="240"/>
            <w:jc w:val="left"/>
          </w:pPr>
        </w:pPrChange>
      </w:pPr>
      <w:r w:rsidRPr="00F00678">
        <w:t>Considerações Finais</w:t>
      </w:r>
    </w:p>
    <w:p w14:paraId="3DE97A12" w14:textId="77777777" w:rsidR="0095145B" w:rsidRDefault="000B4E5F" w:rsidP="00FA379E">
      <w:r w:rsidRPr="0051580A">
        <w:rPr>
          <w:highlight w:val="yellow"/>
        </w:rPr>
        <w:t>Quaisquer outras considerações a respeito do trabalho e pontos para futuras melhorias.</w:t>
      </w:r>
    </w:p>
    <w:p w14:paraId="40FCDC5B" w14:textId="77777777" w:rsidR="000864B3" w:rsidRDefault="000864B3" w:rsidP="000864B3">
      <w:pPr>
        <w:pStyle w:val="Ttulo3"/>
      </w:pPr>
      <w:r>
        <w:t>Conclusão sobre o Projeto</w:t>
      </w:r>
    </w:p>
    <w:p w14:paraId="3F9E6467" w14:textId="77777777" w:rsidR="000864B3" w:rsidRDefault="000864B3" w:rsidP="000864B3">
      <w:pPr>
        <w:pStyle w:val="Ttulo3"/>
      </w:pPr>
      <w:r>
        <w:t>Sugestões de continuidade</w:t>
      </w:r>
    </w:p>
    <w:p w14:paraId="3A7E98FD" w14:textId="77777777" w:rsidR="000864B3" w:rsidRPr="000864B3" w:rsidRDefault="000864B3" w:rsidP="000864B3"/>
    <w:p w14:paraId="25BFE606" w14:textId="77777777" w:rsidR="0095145B" w:rsidRPr="00F00678" w:rsidRDefault="000B4E5F">
      <w:pPr>
        <w:pStyle w:val="Subttulo"/>
        <w:pPrChange w:id="44" w:author="Fabio Furia Silva" w:date="2019-02-03T18:28:00Z">
          <w:pPr>
            <w:keepNext/>
            <w:spacing w:before="240"/>
            <w:jc w:val="left"/>
          </w:pPr>
        </w:pPrChange>
      </w:pPr>
      <w:r w:rsidRPr="00F00678">
        <w:t>Referências</w:t>
      </w:r>
    </w:p>
    <w:p w14:paraId="4DE82BED" w14:textId="77777777" w:rsidR="0095145B" w:rsidRPr="0051580A" w:rsidRDefault="000B4E5F" w:rsidP="00FA379E">
      <w:commentRangeStart w:id="45"/>
      <w:r w:rsidRPr="0051580A">
        <w:t xml:space="preserve">Boulic, </w:t>
      </w:r>
      <w:proofErr w:type="gramStart"/>
      <w:r w:rsidRPr="0051580A">
        <w:t>R.</w:t>
      </w:r>
      <w:proofErr w:type="gramEnd"/>
      <w:r w:rsidRPr="0051580A">
        <w:t xml:space="preserve"> and Renault, O. (1991) “3D Hierarchies for Animation”, In: New Trends in Animation and Visualization, Edited by Nadia Magnenat-Thalmann and Daniel Thalmann, John Wiley &amp; Sons ltd., England.</w:t>
      </w:r>
    </w:p>
    <w:p w14:paraId="5EEA0254" w14:textId="77777777" w:rsidR="0095145B" w:rsidRPr="0051580A" w:rsidRDefault="000B4E5F" w:rsidP="00FA379E">
      <w:r w:rsidRPr="0051580A">
        <w:t xml:space="preserve">Dyer, S., Martin, J. </w:t>
      </w:r>
      <w:proofErr w:type="gramStart"/>
      <w:r w:rsidRPr="0051580A">
        <w:t>and</w:t>
      </w:r>
      <w:proofErr w:type="gramEnd"/>
      <w:r w:rsidRPr="0051580A">
        <w:t xml:space="preserve"> Zulauf, J. (1995) “Motion Capture White Paper”, </w:t>
      </w:r>
      <w:hyperlink r:id="rId15">
        <w:r w:rsidRPr="0051580A">
          <w:t>http://reality.sgi.com/employees/jam_sb/mocap/MoCapWP_v2.0.html</w:t>
        </w:r>
      </w:hyperlink>
      <w:r w:rsidRPr="0051580A">
        <w:t>, December.</w:t>
      </w:r>
    </w:p>
    <w:p w14:paraId="52684B8C" w14:textId="77777777" w:rsidR="0095145B" w:rsidRPr="0051580A" w:rsidRDefault="000B4E5F" w:rsidP="00FA379E">
      <w:r w:rsidRPr="0051580A">
        <w:lastRenderedPageBreak/>
        <w:t>Holton, M. and Alexander, S. (1995) “Soft Cellular Modeling: A Technique for the Simulation of Non-rigid Materials”, Computer Graphics: Developments in Virtual Environments, R. A. Earnshaw and J. A. Vince, England, Academic Press Ltd., p. 449-460.</w:t>
      </w:r>
    </w:p>
    <w:p w14:paraId="06271D71" w14:textId="77777777" w:rsidR="0095145B" w:rsidRPr="0051580A" w:rsidRDefault="000B4E5F" w:rsidP="00FA379E">
      <w:r w:rsidRPr="0051580A">
        <w:t xml:space="preserve">Knuth, D. E. (1984), The </w:t>
      </w:r>
      <w:proofErr w:type="gramStart"/>
      <w:r w:rsidRPr="0051580A">
        <w:t>TeXbook</w:t>
      </w:r>
      <w:proofErr w:type="gramEnd"/>
      <w:r w:rsidRPr="0051580A">
        <w:t>, Addison Wesley, 15</w:t>
      </w:r>
      <w:r w:rsidRPr="0051580A">
        <w:rPr>
          <w:vertAlign w:val="superscript"/>
        </w:rPr>
        <w:t>th</w:t>
      </w:r>
      <w:r w:rsidRPr="0051580A">
        <w:t xml:space="preserve"> edition. </w:t>
      </w:r>
    </w:p>
    <w:p w14:paraId="25A13AE4" w14:textId="77777777" w:rsidR="0095145B" w:rsidRPr="00F00678" w:rsidRDefault="000B4E5F" w:rsidP="00FA379E">
      <w:pPr>
        <w:rPr>
          <w:sz w:val="20"/>
          <w:szCs w:val="20"/>
        </w:rPr>
      </w:pPr>
      <w:r w:rsidRPr="0051580A">
        <w:t xml:space="preserve">Smith, A. and Jones, B. (1999). On the complexity of computing. In </w:t>
      </w:r>
      <w:r w:rsidRPr="0051580A">
        <w:rPr>
          <w:i/>
        </w:rPr>
        <w:t>Advances in Computer Science</w:t>
      </w:r>
      <w:r w:rsidRPr="0051580A">
        <w:t xml:space="preserve">, pages 555–566. Publishing </w:t>
      </w:r>
      <w:proofErr w:type="gramStart"/>
      <w:r w:rsidRPr="0051580A">
        <w:t>Press.</w:t>
      </w:r>
      <w:commentRangeEnd w:id="45"/>
      <w:proofErr w:type="gramEnd"/>
      <w:r w:rsidR="0014283A" w:rsidRPr="0051580A">
        <w:rPr>
          <w:rStyle w:val="Refdecomentrio"/>
        </w:rPr>
        <w:commentReference w:id="45"/>
      </w:r>
    </w:p>
    <w:p w14:paraId="355CF134" w14:textId="77777777" w:rsidR="00C506BE" w:rsidRDefault="00C506BE" w:rsidP="00FA379E">
      <w:pPr>
        <w:pStyle w:val="Subttulo"/>
      </w:pPr>
      <w:commentRangeStart w:id="46"/>
      <w:ins w:id="47" w:author="Fabio Furia Silva" w:date="2019-02-03T18:32:00Z">
        <w:r>
          <w:t>Glossário</w:t>
        </w:r>
      </w:ins>
      <w:commentRangeEnd w:id="46"/>
      <w:r w:rsidR="00BF6576">
        <w:rPr>
          <w:rStyle w:val="Refdecomentrio"/>
        </w:rPr>
        <w:commentReference w:id="46"/>
      </w:r>
    </w:p>
    <w:p w14:paraId="499E3075" w14:textId="77777777" w:rsidR="00BF6576" w:rsidRDefault="00F03AE6" w:rsidP="00FA379E">
      <w:pPr>
        <w:rPr>
          <w:ins w:id="48" w:author="Fabio Furia Silva" w:date="2019-02-03T18:32:00Z"/>
        </w:rPr>
      </w:pPr>
      <w:r w:rsidRPr="00F03AE6">
        <w:rPr>
          <w:highlight w:val="yellow"/>
        </w:rPr>
        <w:t>Lista de termos em ordem alfabética.</w:t>
      </w:r>
    </w:p>
    <w:p w14:paraId="54B5C6CE" w14:textId="77777777" w:rsidR="00C506BE" w:rsidRDefault="003F13EA" w:rsidP="00FA379E">
      <w:pPr>
        <w:pStyle w:val="Subttulo"/>
      </w:pPr>
      <w:commentRangeStart w:id="49"/>
      <w:ins w:id="50" w:author="Fabio Furia Silva" w:date="2019-02-03T18:32:00Z">
        <w:r>
          <w:t>Apêndice</w:t>
        </w:r>
      </w:ins>
      <w:commentRangeEnd w:id="49"/>
      <w:r w:rsidR="00F03AE6">
        <w:rPr>
          <w:rStyle w:val="Refdecomentrio"/>
          <w:rFonts w:eastAsia="Times" w:cs="Times"/>
          <w:b w:val="0"/>
          <w:color w:val="000000"/>
        </w:rPr>
        <w:commentReference w:id="49"/>
      </w:r>
    </w:p>
    <w:p w14:paraId="5C989F8E" w14:textId="77777777" w:rsidR="00F03AE6" w:rsidRDefault="00F03AE6" w:rsidP="00FA379E">
      <w:pPr>
        <w:rPr>
          <w:highlight w:val="yellow"/>
        </w:rPr>
      </w:pPr>
      <w:r w:rsidRPr="00F03AE6">
        <w:rPr>
          <w:highlight w:val="yellow"/>
        </w:rPr>
        <w:t>Texto ou documento elaborado pelo autor</w:t>
      </w:r>
      <w:r w:rsidR="00F6251E">
        <w:rPr>
          <w:highlight w:val="yellow"/>
        </w:rPr>
        <w:t>, para eventualmente complementar e detalhar componentes do trabalho</w:t>
      </w:r>
      <w:r w:rsidRPr="00F03AE6">
        <w:rPr>
          <w:highlight w:val="yellow"/>
        </w:rPr>
        <w:t>.</w:t>
      </w:r>
    </w:p>
    <w:p w14:paraId="662DF8CE" w14:textId="77777777" w:rsidR="006E7B8E" w:rsidRPr="0048721D" w:rsidRDefault="006E7B8E" w:rsidP="00FA379E">
      <w:pPr>
        <w:rPr>
          <w:highlight w:val="yellow"/>
        </w:rPr>
      </w:pPr>
      <w:r w:rsidRPr="0048721D">
        <w:rPr>
          <w:highlight w:val="yellow"/>
        </w:rPr>
        <w:t xml:space="preserve">O(s) apêndice(s) </w:t>
      </w:r>
      <w:proofErr w:type="gramStart"/>
      <w:r w:rsidRPr="0048721D">
        <w:rPr>
          <w:highlight w:val="yellow"/>
        </w:rPr>
        <w:t>são identificados</w:t>
      </w:r>
      <w:proofErr w:type="gramEnd"/>
      <w:r w:rsidRPr="0048721D">
        <w:rPr>
          <w:highlight w:val="yellow"/>
        </w:rPr>
        <w:t xml:space="preserve"> por letras maiúsculas consecutivas, travessão e pelos respectivos</w:t>
      </w:r>
      <w:r w:rsidR="0048721D" w:rsidRPr="0048721D">
        <w:rPr>
          <w:highlight w:val="yellow"/>
        </w:rPr>
        <w:t xml:space="preserve"> </w:t>
      </w:r>
      <w:r w:rsidRPr="0048721D">
        <w:rPr>
          <w:highlight w:val="yellow"/>
        </w:rPr>
        <w:t>títulos. Excepcionalmente utilizam-se letras maiúsculas dobradas, na identificação dos apêndices, quando esgotadas as</w:t>
      </w:r>
      <w:r w:rsidR="0048721D" w:rsidRPr="0048721D">
        <w:rPr>
          <w:highlight w:val="yellow"/>
        </w:rPr>
        <w:t xml:space="preserve"> </w:t>
      </w:r>
      <w:r w:rsidRPr="0048721D">
        <w:rPr>
          <w:highlight w:val="yellow"/>
        </w:rPr>
        <w:t>23 letras do alfabeto.</w:t>
      </w:r>
    </w:p>
    <w:p w14:paraId="0CAED819" w14:textId="77777777" w:rsidR="006E7B8E" w:rsidRPr="0048721D" w:rsidRDefault="006E7B8E" w:rsidP="00FA379E">
      <w:pPr>
        <w:rPr>
          <w:highlight w:val="yellow"/>
        </w:rPr>
      </w:pPr>
      <w:r w:rsidRPr="0048721D">
        <w:rPr>
          <w:highlight w:val="yellow"/>
        </w:rPr>
        <w:t>Exemplo:</w:t>
      </w:r>
    </w:p>
    <w:p w14:paraId="2AA4E1B8" w14:textId="77777777" w:rsidR="003F13EA" w:rsidRDefault="003F13EA" w:rsidP="00FA379E">
      <w:pPr>
        <w:pStyle w:val="Subttulo"/>
      </w:pPr>
      <w:commentRangeStart w:id="51"/>
      <w:ins w:id="52" w:author="Fabio Furia Silva" w:date="2019-02-03T18:32:00Z">
        <w:r>
          <w:t>Anexo</w:t>
        </w:r>
      </w:ins>
      <w:commentRangeEnd w:id="51"/>
      <w:r w:rsidR="005402C8">
        <w:rPr>
          <w:rStyle w:val="Refdecomentrio"/>
          <w:rFonts w:eastAsia="Times" w:cs="Times"/>
          <w:b w:val="0"/>
          <w:color w:val="000000"/>
        </w:rPr>
        <w:commentReference w:id="51"/>
      </w:r>
    </w:p>
    <w:p w14:paraId="127410E2" w14:textId="77777777" w:rsidR="00D35076" w:rsidRPr="00D35076" w:rsidRDefault="005402C8" w:rsidP="00FA379E">
      <w:pPr>
        <w:rPr>
          <w:ins w:id="53" w:author="Fabio Furia Silva" w:date="2019-02-03T18:32:00Z"/>
        </w:rPr>
      </w:pPr>
      <w:r w:rsidRPr="005402C8">
        <w:rPr>
          <w:highlight w:val="yellow"/>
        </w:rPr>
        <w:t xml:space="preserve">Texto ou documento não elaborado pelo autor do Trabalho: pode ser </w:t>
      </w:r>
      <w:proofErr w:type="gramStart"/>
      <w:r w:rsidRPr="005402C8">
        <w:rPr>
          <w:highlight w:val="yellow"/>
        </w:rPr>
        <w:t>um outro</w:t>
      </w:r>
      <w:proofErr w:type="gramEnd"/>
      <w:r w:rsidRPr="005402C8">
        <w:rPr>
          <w:highlight w:val="yellow"/>
        </w:rPr>
        <w:t xml:space="preserve"> Artigo, TCC, Monografia, Tese.</w:t>
      </w:r>
    </w:p>
    <w:p w14:paraId="09B87B0E" w14:textId="77777777" w:rsidR="003F13EA" w:rsidRDefault="003F13EA" w:rsidP="00FA379E">
      <w:pPr>
        <w:pStyle w:val="Subttulo"/>
      </w:pPr>
      <w:commentRangeStart w:id="54"/>
      <w:ins w:id="55" w:author="Fabio Furia Silva" w:date="2019-02-03T18:32:00Z">
        <w:r>
          <w:t>Agradecimentos</w:t>
        </w:r>
      </w:ins>
      <w:commentRangeEnd w:id="54"/>
      <w:r w:rsidR="0014283A">
        <w:rPr>
          <w:rStyle w:val="Refdecomentrio"/>
          <w:rFonts w:eastAsia="Times" w:cs="Times"/>
          <w:b w:val="0"/>
          <w:color w:val="000000"/>
        </w:rPr>
        <w:commentReference w:id="54"/>
      </w:r>
    </w:p>
    <w:p w14:paraId="05559078" w14:textId="77777777" w:rsidR="00B82CF0" w:rsidRPr="00F00678" w:rsidRDefault="00B82CF0" w:rsidP="00FA379E">
      <w:r w:rsidRPr="00B82CF0">
        <w:rPr>
          <w:highlight w:val="yellow"/>
        </w:rPr>
        <w:t>Texto sucinto, pré-</w:t>
      </w:r>
      <w:proofErr w:type="gramStart"/>
      <w:r w:rsidRPr="00B82CF0">
        <w:rPr>
          <w:highlight w:val="yellow"/>
        </w:rPr>
        <w:t>aprovado</w:t>
      </w:r>
      <w:proofErr w:type="gramEnd"/>
    </w:p>
    <w:sectPr w:rsidR="00B82CF0" w:rsidRPr="00F00678" w:rsidSect="007704B4">
      <w:headerReference w:type="even" r:id="rId16"/>
      <w:headerReference w:type="default" r:id="rId17"/>
      <w:footerReference w:type="even" r:id="rId18"/>
      <w:footerReference w:type="default" r:id="rId19"/>
      <w:footerReference w:type="first" r:id="rId20"/>
      <w:type w:val="continuous"/>
      <w:pgSz w:w="11907" w:h="16840"/>
      <w:pgMar w:top="1418" w:right="1418" w:bottom="1418" w:left="1418" w:header="964" w:footer="964"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abio Furia Silva" w:date="2019-02-03T17:54:00Z" w:initials="FF">
    <w:p w14:paraId="27978E70" w14:textId="77777777" w:rsidR="00F00678" w:rsidRDefault="00F00678" w:rsidP="00FA379E">
      <w:pPr>
        <w:pStyle w:val="Textodecomentrio"/>
      </w:pPr>
      <w:r>
        <w:rPr>
          <w:rStyle w:val="Refdecomentrio"/>
        </w:rPr>
        <w:annotationRef/>
      </w:r>
      <w:r>
        <w:t>O Resumo e o Abstract devem ser preenchidos por último</w:t>
      </w:r>
    </w:p>
  </w:comment>
  <w:comment w:id="18" w:author="Fabio Furia Silva" w:date="2019-02-03T19:40:00Z" w:initials="FF">
    <w:p w14:paraId="7C402C29" w14:textId="77777777" w:rsidR="00CB7B92" w:rsidRDefault="00CB7B92">
      <w:pPr>
        <w:pStyle w:val="Textodecomentrio"/>
      </w:pPr>
      <w:r>
        <w:rPr>
          <w:rStyle w:val="Refdecomentrio"/>
        </w:rPr>
        <w:annotationRef/>
      </w:r>
      <w:r>
        <w:t>As referências a imagens devem ser feitas via Referência Cruzada do Word: Referências, Referência</w:t>
      </w:r>
      <w:r w:rsidR="004849CB">
        <w:t xml:space="preserve"> Cruzada</w:t>
      </w:r>
      <w:r w:rsidR="00D969A6">
        <w:t>, Apenas Nome e Número</w:t>
      </w:r>
      <w:r w:rsidR="004849CB">
        <w:t>:</w:t>
      </w:r>
    </w:p>
    <w:p w14:paraId="44EB1A0E" w14:textId="77777777" w:rsidR="004849CB" w:rsidRDefault="00D969A6">
      <w:pPr>
        <w:pStyle w:val="Textodecomentrio"/>
      </w:pPr>
      <w:r w:rsidRPr="00841332">
        <w:rPr>
          <w:noProof/>
          <w:u w:val="single"/>
        </w:rPr>
        <w:drawing>
          <wp:inline distT="0" distB="0" distL="0" distR="0" wp14:anchorId="627F42C8" wp14:editId="4731DE41">
            <wp:extent cx="3504762" cy="1600000"/>
            <wp:effectExtent l="0" t="0" r="635" b="63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04762" cy="1600000"/>
                    </a:xfrm>
                    <a:prstGeom prst="rect">
                      <a:avLst/>
                    </a:prstGeom>
                  </pic:spPr>
                </pic:pic>
              </a:graphicData>
            </a:graphic>
          </wp:inline>
        </w:drawing>
      </w:r>
    </w:p>
  </w:comment>
  <w:comment w:id="19" w:author="Fabio Furia Silva" w:date="2019-02-03T19:39:00Z" w:initials="FF">
    <w:p w14:paraId="0A5359FD" w14:textId="77777777" w:rsidR="00675EC3" w:rsidRDefault="00675EC3">
      <w:pPr>
        <w:pStyle w:val="Textodecomentrio"/>
      </w:pPr>
      <w:r>
        <w:rPr>
          <w:rStyle w:val="Refdecomentrio"/>
        </w:rPr>
        <w:annotationRef/>
      </w:r>
      <w:r>
        <w:t xml:space="preserve">As legendas devem ser gerenciadas automaticamente pelo Word. </w:t>
      </w:r>
    </w:p>
    <w:p w14:paraId="3AAFFCA7" w14:textId="77777777" w:rsidR="00675EC3" w:rsidRDefault="00675EC3">
      <w:pPr>
        <w:pStyle w:val="Textodecomentrio"/>
      </w:pPr>
      <w:r>
        <w:t>Para tanto, usar o comando Referências, Inserir</w:t>
      </w:r>
      <w:r w:rsidR="008A2C64">
        <w:t xml:space="preserve"> Legenda</w:t>
      </w:r>
      <w:r w:rsidR="003707ED">
        <w:t>:</w:t>
      </w:r>
    </w:p>
    <w:p w14:paraId="0C7C5FEC" w14:textId="77777777" w:rsidR="003707ED" w:rsidRDefault="003707ED">
      <w:pPr>
        <w:pStyle w:val="Textodecomentrio"/>
      </w:pPr>
      <w:r>
        <w:rPr>
          <w:noProof/>
        </w:rPr>
        <w:drawing>
          <wp:inline distT="0" distB="0" distL="0" distR="0" wp14:anchorId="5F283728" wp14:editId="24D8E7AE">
            <wp:extent cx="2876190" cy="2295238"/>
            <wp:effectExtent l="0" t="0" r="63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6190" cy="2295238"/>
                    </a:xfrm>
                    <a:prstGeom prst="rect">
                      <a:avLst/>
                    </a:prstGeom>
                  </pic:spPr>
                </pic:pic>
              </a:graphicData>
            </a:graphic>
          </wp:inline>
        </w:drawing>
      </w:r>
    </w:p>
  </w:comment>
  <w:comment w:id="20" w:author="Fabio Furia Silva" w:date="2019-02-03T19:42:00Z" w:initials="FF">
    <w:p w14:paraId="1A789EA1" w14:textId="77777777" w:rsidR="00D969A6" w:rsidRDefault="00D969A6">
      <w:pPr>
        <w:pStyle w:val="Textodecomentrio"/>
      </w:pPr>
      <w:r>
        <w:rPr>
          <w:rStyle w:val="Refdecomentrio"/>
        </w:rPr>
        <w:annotationRef/>
      </w:r>
      <w:r>
        <w:t>Basta utilizar o estilo “Legenda” (“Cpation”)</w:t>
      </w:r>
    </w:p>
  </w:comment>
  <w:comment w:id="24" w:author="Fabio Furia Silva" w:date="2019-02-03T19:49:00Z" w:initials="FF">
    <w:p w14:paraId="206A3B51" w14:textId="77777777" w:rsidR="00443A26" w:rsidRDefault="00443A26">
      <w:pPr>
        <w:pStyle w:val="Textodecomentrio"/>
      </w:pPr>
      <w:r>
        <w:rPr>
          <w:rStyle w:val="Refdecomentrio"/>
        </w:rPr>
        <w:annotationRef/>
      </w:r>
      <w:r>
        <w:t xml:space="preserve">Já fora criado um estilo no </w:t>
      </w:r>
      <w:proofErr w:type="gramStart"/>
      <w:r>
        <w:t>word</w:t>
      </w:r>
      <w:proofErr w:type="gramEnd"/>
      <w:r>
        <w:t xml:space="preserve"> para auxiliar: “Imagem”</w:t>
      </w:r>
    </w:p>
  </w:comment>
  <w:comment w:id="36" w:author="Fabio Furia Silva" w:date="2019-02-03T19:34:00Z" w:initials="FF">
    <w:p w14:paraId="26724814" w14:textId="77777777" w:rsidR="00785811" w:rsidRDefault="00785811">
      <w:pPr>
        <w:pStyle w:val="Textodecomentrio"/>
      </w:pPr>
      <w:r>
        <w:rPr>
          <w:rStyle w:val="Refdecomentrio"/>
        </w:rPr>
        <w:annotationRef/>
      </w:r>
      <w:r>
        <w:t>A referência a tabelas e a figuras deve ser feita através de referência cruzada do Word, facilitando em caso de alteração da numeração automática</w:t>
      </w:r>
      <w:r w:rsidR="00D57419">
        <w:t>:</w:t>
      </w:r>
    </w:p>
    <w:p w14:paraId="0943DCD8" w14:textId="77777777" w:rsidR="00D57419" w:rsidRDefault="00D57419">
      <w:pPr>
        <w:pStyle w:val="Textodecomentrio"/>
      </w:pPr>
      <w:r>
        <w:rPr>
          <w:noProof/>
        </w:rPr>
        <w:drawing>
          <wp:inline distT="0" distB="0" distL="0" distR="0" wp14:anchorId="303CB223" wp14:editId="238ABDD6">
            <wp:extent cx="2876190" cy="2295238"/>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876190" cy="2295238"/>
                    </a:xfrm>
                    <a:prstGeom prst="rect">
                      <a:avLst/>
                    </a:prstGeom>
                  </pic:spPr>
                </pic:pic>
              </a:graphicData>
            </a:graphic>
          </wp:inline>
        </w:drawing>
      </w:r>
    </w:p>
  </w:comment>
  <w:comment w:id="37" w:author="Fabio Furia Silva" w:date="2019-02-03T19:53:00Z" w:initials="FF">
    <w:p w14:paraId="0B7BF914" w14:textId="77777777" w:rsidR="00BD77C9" w:rsidRDefault="00BD77C9">
      <w:pPr>
        <w:pStyle w:val="Textodecomentrio"/>
      </w:pPr>
      <w:r>
        <w:rPr>
          <w:rStyle w:val="Refdecomentrio"/>
        </w:rPr>
        <w:annotationRef/>
      </w:r>
      <w:r>
        <w:t>Já fora criado o estilo “</w:t>
      </w:r>
      <w:proofErr w:type="gramStart"/>
      <w:r>
        <w:t>LegendaTabela</w:t>
      </w:r>
      <w:proofErr w:type="gramEnd"/>
      <w:r>
        <w:t>” com estas configurações</w:t>
      </w:r>
    </w:p>
  </w:comment>
  <w:comment w:id="39" w:author="Fabio Furia Silva" w:date="2019-02-03T19:25:00Z" w:initials="FF">
    <w:p w14:paraId="2E0F26FE" w14:textId="77777777" w:rsidR="00F21A09" w:rsidRDefault="00F21A09">
      <w:pPr>
        <w:pStyle w:val="Textodecomentrio"/>
      </w:pPr>
      <w:r>
        <w:rPr>
          <w:rStyle w:val="Refdecomentrio"/>
        </w:rPr>
        <w:annotationRef/>
      </w:r>
      <w:r>
        <w:t>A formatação dos itens de tabela de conter:</w:t>
      </w:r>
    </w:p>
    <w:p w14:paraId="1657B6FE" w14:textId="77777777" w:rsidR="00F21A09" w:rsidRDefault="00F21A09">
      <w:pPr>
        <w:pStyle w:val="Textodecomentrio"/>
      </w:pPr>
      <w:r>
        <w:t xml:space="preserve">Parágrafo: sem identação, com </w:t>
      </w:r>
      <w:r w:rsidR="00A0516C">
        <w:t>“</w:t>
      </w:r>
      <w:r>
        <w:t>controle de linhas órfãs</w:t>
      </w:r>
      <w:r w:rsidR="00A0516C">
        <w:t>”</w:t>
      </w:r>
      <w:r>
        <w:t xml:space="preserve"> e </w:t>
      </w:r>
      <w:r w:rsidR="00A0516C">
        <w:t>“</w:t>
      </w:r>
      <w:r>
        <w:t xml:space="preserve">mantendo as linhas </w:t>
      </w:r>
      <w:r w:rsidR="00A0516C">
        <w:t>juntas” (vide Formatação de parágrafo no Word).</w:t>
      </w:r>
    </w:p>
    <w:p w14:paraId="3E13E426" w14:textId="77777777" w:rsidR="00B54FE9" w:rsidRDefault="00B54FE9" w:rsidP="00B54FE9">
      <w:pPr>
        <w:pStyle w:val="Textodecomentrio"/>
      </w:pPr>
      <w:r>
        <w:t>Formatação de tabela:</w:t>
      </w:r>
    </w:p>
    <w:p w14:paraId="1C245049" w14:textId="77777777" w:rsidR="00B54FE9" w:rsidRDefault="00B54FE9" w:rsidP="00B54FE9">
      <w:pPr>
        <w:pStyle w:val="Textodecomentrio"/>
      </w:pPr>
      <w:r>
        <w:t>Todas as linhas: não podem quebrar entre páginas</w:t>
      </w:r>
    </w:p>
    <w:p w14:paraId="3828C920" w14:textId="77777777" w:rsidR="00B54FE9" w:rsidRDefault="00B54FE9" w:rsidP="00B54FE9">
      <w:pPr>
        <w:pStyle w:val="Textodecomentrio"/>
      </w:pPr>
      <w:r>
        <w:t xml:space="preserve">1ª linha: repetir o cabeçalho no topo de cada página; deve </w:t>
      </w:r>
      <w:r w:rsidR="00617B12">
        <w:t xml:space="preserve">ser em negrito e ter fundo </w:t>
      </w:r>
      <w:proofErr w:type="gramStart"/>
      <w:r w:rsidR="00617B12">
        <w:t>cinza</w:t>
      </w:r>
      <w:proofErr w:type="gramEnd"/>
    </w:p>
    <w:p w14:paraId="0FB8AAD8" w14:textId="77777777" w:rsidR="00A0516C" w:rsidRDefault="00D56D7A">
      <w:pPr>
        <w:pStyle w:val="Textodecomentrio"/>
      </w:pPr>
      <w:r>
        <w:t>Ainda a numeração deve ser automática e deve-se utilizar estilo do Word próprio (“Caption” ou “Legenda”)</w:t>
      </w:r>
    </w:p>
  </w:comment>
  <w:comment w:id="45" w:author="Fabio Furia Silva" w:date="2019-02-03T19:56:00Z" w:initials="FF">
    <w:p w14:paraId="3A7EC842" w14:textId="77777777" w:rsidR="0014283A" w:rsidRDefault="0014283A">
      <w:pPr>
        <w:pStyle w:val="Textodecomentrio"/>
      </w:pPr>
      <w:r>
        <w:rPr>
          <w:rStyle w:val="Refdecomentrio"/>
        </w:rPr>
        <w:annotationRef/>
      </w:r>
      <w:r>
        <w:t>Exemplos de referências a serem utilizados</w:t>
      </w:r>
    </w:p>
  </w:comment>
  <w:comment w:id="46" w:author="Fabio Furia Silva" w:date="2019-02-03T18:40:00Z" w:initials="FF">
    <w:p w14:paraId="2CD550C3" w14:textId="77777777" w:rsidR="00BF6576" w:rsidRDefault="00BF6576" w:rsidP="00FA379E">
      <w:pPr>
        <w:pStyle w:val="Textodecomentrio"/>
      </w:pPr>
      <w:r>
        <w:rPr>
          <w:rStyle w:val="Refdecomentrio"/>
        </w:rPr>
        <w:annotationRef/>
      </w:r>
      <w:r>
        <w:t xml:space="preserve">Opcional, em ordem </w:t>
      </w:r>
      <w:proofErr w:type="gramStart"/>
      <w:r>
        <w:t>alfabética</w:t>
      </w:r>
      <w:proofErr w:type="gramEnd"/>
    </w:p>
  </w:comment>
  <w:comment w:id="49" w:author="Fabio Furia Silva" w:date="2019-02-03T18:52:00Z" w:initials="FF">
    <w:p w14:paraId="0E8818F1" w14:textId="77777777" w:rsidR="00F03AE6" w:rsidRDefault="00F03AE6" w:rsidP="00FA379E">
      <w:pPr>
        <w:pStyle w:val="Textodecomentrio"/>
      </w:pPr>
      <w:r>
        <w:rPr>
          <w:rStyle w:val="Refdecomentrio"/>
        </w:rPr>
        <w:annotationRef/>
      </w:r>
      <w:r>
        <w:t>Opcional</w:t>
      </w:r>
    </w:p>
  </w:comment>
  <w:comment w:id="51" w:author="Fabio Furia Silva" w:date="2019-02-03T18:51:00Z" w:initials="FF">
    <w:p w14:paraId="16318FB3" w14:textId="77777777" w:rsidR="005402C8" w:rsidRDefault="005402C8" w:rsidP="00FA379E">
      <w:pPr>
        <w:pStyle w:val="Textodecomentrio"/>
      </w:pPr>
      <w:r>
        <w:rPr>
          <w:rStyle w:val="Refdecomentrio"/>
        </w:rPr>
        <w:annotationRef/>
      </w:r>
      <w:r>
        <w:t>Opcional</w:t>
      </w:r>
    </w:p>
  </w:comment>
  <w:comment w:id="54" w:author="Fabio Furia Silva" w:date="2019-02-03T19:56:00Z" w:initials="FF">
    <w:p w14:paraId="066277B5" w14:textId="77777777" w:rsidR="0014283A" w:rsidRDefault="0014283A">
      <w:pPr>
        <w:pStyle w:val="Textodecomentrio"/>
      </w:pPr>
      <w:r>
        <w:rPr>
          <w:rStyle w:val="Refdecomentrio"/>
        </w:rPr>
        <w:annotationRef/>
      </w:r>
      <w:r>
        <w:t>Opcional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2A99D" w15:done="0"/>
  <w15:commentEx w15:paraId="41E7943F" w15:done="0"/>
  <w15:commentEx w15:paraId="6C2F0582" w15:done="0"/>
  <w15:commentEx w15:paraId="62F33726" w15:done="0"/>
  <w15:commentEx w15:paraId="27978E70" w15:done="0"/>
  <w15:commentEx w15:paraId="44EB1A0E" w15:done="0"/>
  <w15:commentEx w15:paraId="0C7C5FEC" w15:done="0"/>
  <w15:commentEx w15:paraId="1A789EA1" w15:done="0"/>
  <w15:commentEx w15:paraId="206A3B51" w15:done="0"/>
  <w15:commentEx w15:paraId="0943DCD8" w15:done="0"/>
  <w15:commentEx w15:paraId="0B7BF914" w15:done="0"/>
  <w15:commentEx w15:paraId="0FB8AAD8" w15:done="0"/>
  <w15:commentEx w15:paraId="3A7EC842" w15:done="0"/>
  <w15:commentEx w15:paraId="2CD550C3" w15:done="0"/>
  <w15:commentEx w15:paraId="0E8818F1" w15:done="0"/>
  <w15:commentEx w15:paraId="16318FB3" w15:done="0"/>
  <w15:commentEx w15:paraId="066277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2A99D" w16cid:durableId="2001B950"/>
  <w16cid:commentId w16cid:paraId="41E7943F" w16cid:durableId="2001B5BB"/>
  <w16cid:commentId w16cid:paraId="6C2F0582" w16cid:durableId="2001B3DE"/>
  <w16cid:commentId w16cid:paraId="62F33726" w16cid:durableId="2001BC58"/>
  <w16cid:commentId w16cid:paraId="27978E70" w16cid:durableId="2001A972"/>
  <w16cid:commentId w16cid:paraId="0C7C5FEC" w16cid:durableId="2001C1DF"/>
  <w16cid:commentId w16cid:paraId="1A789EA1" w16cid:durableId="2001C2B8"/>
  <w16cid:commentId w16cid:paraId="206A3B51" w16cid:durableId="2001C455"/>
  <w16cid:commentId w16cid:paraId="0943DCD8" w16cid:durableId="2001C0AE"/>
  <w16cid:commentId w16cid:paraId="0B7BF914" w16cid:durableId="2001C54F"/>
  <w16cid:commentId w16cid:paraId="0FB8AAD8" w16cid:durableId="2001BEC6"/>
  <w16cid:commentId w16cid:paraId="3A7EC842" w16cid:durableId="2001C5D7"/>
  <w16cid:commentId w16cid:paraId="2CD550C3" w16cid:durableId="2001B431"/>
  <w16cid:commentId w16cid:paraId="0E8818F1" w16cid:durableId="2001B6DC"/>
  <w16cid:commentId w16cid:paraId="16318FB3" w16cid:durableId="2001B6C5"/>
  <w16cid:commentId w16cid:paraId="066277B5" w16cid:durableId="2001C5E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504F8" w14:textId="77777777" w:rsidR="00DD2768" w:rsidRDefault="00DD2768" w:rsidP="00FA379E">
      <w:r>
        <w:separator/>
      </w:r>
    </w:p>
  </w:endnote>
  <w:endnote w:type="continuationSeparator" w:id="0">
    <w:p w14:paraId="11EBFE8D" w14:textId="77777777" w:rsidR="00DD2768" w:rsidRDefault="00DD2768" w:rsidP="00FA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16B4A" w14:textId="77777777" w:rsidR="0095145B" w:rsidRDefault="000B4E5F" w:rsidP="00FA379E">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72507"/>
      <w:docPartObj>
        <w:docPartGallery w:val="Page Numbers (Bottom of Page)"/>
        <w:docPartUnique/>
      </w:docPartObj>
    </w:sdtPr>
    <w:sdtEndPr>
      <w:rPr>
        <w:noProof/>
      </w:rPr>
    </w:sdtEndPr>
    <w:sdtContent>
      <w:p w14:paraId="5D299DC0" w14:textId="77777777" w:rsidR="00F802C3" w:rsidRDefault="00F802C3" w:rsidP="00FA379E">
        <w:pPr>
          <w:pStyle w:val="Rodap"/>
        </w:pPr>
        <w:r>
          <w:fldChar w:fldCharType="begin"/>
        </w:r>
        <w:r>
          <w:instrText xml:space="preserve"> PAGE   \* MERGEFORMAT </w:instrText>
        </w:r>
        <w:r>
          <w:fldChar w:fldCharType="separate"/>
        </w:r>
        <w:r w:rsidR="00E729BB">
          <w:rPr>
            <w:noProof/>
          </w:rPr>
          <w:t>6</w:t>
        </w:r>
        <w:r>
          <w:rPr>
            <w:noProof/>
          </w:rPr>
          <w:fldChar w:fldCharType="end"/>
        </w:r>
      </w:p>
    </w:sdtContent>
  </w:sdt>
  <w:p w14:paraId="2095A418" w14:textId="77777777" w:rsidR="00F802C3" w:rsidRDefault="00F802C3" w:rsidP="00FA379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538D5" w14:textId="5210B631" w:rsidR="0095145B" w:rsidRPr="00751168" w:rsidRDefault="00751168" w:rsidP="00751168">
    <w:pPr>
      <w:pStyle w:val="Rodap"/>
      <w:spacing w:before="120" w:after="120"/>
      <w:ind w:firstLine="0"/>
      <w:rPr>
        <w:rFonts w:ascii="Courier New" w:hAnsi="Courier New" w:cs="Courier New"/>
        <w:sz w:val="20"/>
        <w:szCs w:val="20"/>
      </w:rPr>
    </w:pPr>
    <w:hyperlink r:id="rId1" w:history="1">
      <w:r w:rsidRPr="00751168">
        <w:rPr>
          <w:rStyle w:val="Hyperlink"/>
          <w:rFonts w:ascii="Courier New" w:hAnsi="Courier New" w:cs="Courier New"/>
          <w:color w:val="1155CC"/>
          <w:sz w:val="20"/>
          <w:szCs w:val="20"/>
        </w:rPr>
        <w:t>danilo.barbosa@aluno.faculdadeimpacta.com.br</w:t>
      </w:r>
    </w:hyperlink>
    <w:r w:rsidRPr="00751168">
      <w:rPr>
        <w:rFonts w:ascii="Courier New" w:hAnsi="Courier New" w:cs="Courier New"/>
        <w:sz w:val="20"/>
        <w:szCs w:val="20"/>
      </w:rPr>
      <w:t xml:space="preserve">, </w:t>
    </w:r>
    <w:hyperlink r:id="rId2" w:history="1">
      <w:r w:rsidRPr="00751168">
        <w:rPr>
          <w:rStyle w:val="Hyperlink"/>
          <w:rFonts w:ascii="Courier New" w:hAnsi="Courier New" w:cs="Courier New"/>
          <w:color w:val="1155CC"/>
          <w:sz w:val="20"/>
          <w:szCs w:val="20"/>
        </w:rPr>
        <w:t>anderson.osilva@aluno.faculdadeimpacta.com.br</w:t>
      </w:r>
    </w:hyperlink>
    <w:r w:rsidRPr="00751168">
      <w:rPr>
        <w:rFonts w:ascii="Courier New" w:hAnsi="Courier New" w:cs="Courier New"/>
        <w:sz w:val="20"/>
        <w:szCs w:val="20"/>
      </w:rPr>
      <w:t xml:space="preserve">, </w:t>
    </w:r>
    <w:hyperlink r:id="rId3" w:history="1">
      <w:r w:rsidRPr="00751168">
        <w:rPr>
          <w:rStyle w:val="Hyperlink"/>
          <w:rFonts w:ascii="Courier New" w:hAnsi="Courier New" w:cs="Courier New"/>
          <w:color w:val="1155CC"/>
          <w:sz w:val="20"/>
          <w:szCs w:val="20"/>
        </w:rPr>
        <w:t>everson.cordeiro@aluno.faculdadeimpacta.com.br</w:t>
      </w:r>
    </w:hyperlink>
    <w:r w:rsidRPr="00751168">
      <w:rPr>
        <w:rFonts w:ascii="Courier New" w:hAnsi="Courier New" w:cs="Courier New"/>
        <w:sz w:val="20"/>
        <w:szCs w:val="20"/>
      </w:rPr>
      <w:t>,</w:t>
    </w:r>
    <w:r w:rsidRPr="00751168">
      <w:rPr>
        <w:rFonts w:ascii="Courier New" w:hAnsi="Courier New" w:cs="Courier New"/>
        <w:sz w:val="20"/>
        <w:szCs w:val="20"/>
      </w:rPr>
      <w:t xml:space="preserve"> </w:t>
    </w:r>
    <w:r w:rsidRPr="00751168">
      <w:rPr>
        <w:rFonts w:ascii="Courier New" w:hAnsi="Courier New" w:cs="Courier New"/>
        <w:sz w:val="20"/>
        <w:szCs w:val="20"/>
      </w:rPr>
      <w:t xml:space="preserve"> </w:t>
    </w:r>
    <w:hyperlink r:id="rId4" w:history="1">
      <w:r w:rsidRPr="00751168">
        <w:rPr>
          <w:rStyle w:val="Hyperlink"/>
          <w:rFonts w:ascii="Courier New" w:hAnsi="Courier New" w:cs="Courier New"/>
          <w:color w:val="1155CC"/>
          <w:sz w:val="20"/>
          <w:szCs w:val="20"/>
        </w:rPr>
        <w:t>everson.cordeiro@aluno.faculdadeimpacta.com.br</w:t>
      </w:r>
    </w:hyperlink>
    <w:r w:rsidRPr="00751168">
      <w:rPr>
        <w:rFonts w:ascii="Courier New" w:hAnsi="Courier New" w:cs="Courier New"/>
        <w:sz w:val="20"/>
        <w:szCs w:val="20"/>
      </w:rPr>
      <w:t xml:space="preserve">, </w:t>
    </w:r>
    <w:hyperlink r:id="rId5" w:history="1">
      <w:r w:rsidRPr="00751168">
        <w:rPr>
          <w:rStyle w:val="Hyperlink"/>
          <w:rFonts w:ascii="Courier New" w:hAnsi="Courier New" w:cs="Courier New"/>
          <w:color w:val="1155CC"/>
          <w:sz w:val="20"/>
          <w:szCs w:val="20"/>
        </w:rPr>
        <w:t>gabriele.santos@aluno.faculdadeimpacta.com.br</w:t>
      </w:r>
    </w:hyperlink>
    <w:r w:rsidRPr="00751168">
      <w:rPr>
        <w:rFonts w:ascii="Courier New" w:hAnsi="Courier New" w:cs="Courier New"/>
        <w:sz w:val="20"/>
        <w:szCs w:val="20"/>
      </w:rPr>
      <w:t xml:space="preserve">, </w:t>
    </w:r>
    <w:hyperlink r:id="rId6" w:history="1">
      <w:r w:rsidRPr="00751168">
        <w:rPr>
          <w:rStyle w:val="Hyperlink"/>
          <w:rFonts w:ascii="Courier New" w:hAnsi="Courier New" w:cs="Courier New"/>
          <w:color w:val="1155CC"/>
          <w:sz w:val="20"/>
          <w:szCs w:val="20"/>
        </w:rPr>
        <w:t>pablo.sousa@aluno.faculdadeimpacta.com.br</w:t>
      </w:r>
    </w:hyperlink>
    <w:r w:rsidRPr="00751168">
      <w:rPr>
        <w:rFonts w:ascii="Courier New" w:hAnsi="Courier New" w:cs="Courier New"/>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CA8C8" w14:textId="77777777" w:rsidR="00DD2768" w:rsidRDefault="00DD2768" w:rsidP="00FA379E">
      <w:r>
        <w:separator/>
      </w:r>
    </w:p>
  </w:footnote>
  <w:footnote w:type="continuationSeparator" w:id="0">
    <w:p w14:paraId="379A969E" w14:textId="77777777" w:rsidR="00DD2768" w:rsidRDefault="00DD2768" w:rsidP="00FA37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C94F8" w14:textId="77777777" w:rsidR="0095145B" w:rsidRDefault="000B4E5F" w:rsidP="00FA379E">
    <w:r>
      <w:fldChar w:fldCharType="begin"/>
    </w:r>
    <w:r>
      <w:instrText>PAGE</w:instrText>
    </w:r>
    <w:r>
      <w:fldChar w:fldCharType="end"/>
    </w:r>
  </w:p>
  <w:p w14:paraId="02FBB9DA" w14:textId="77777777" w:rsidR="0095145B" w:rsidRDefault="000B4E5F" w:rsidP="00FA379E">
    <w:r>
      <w:t xml:space="preserve">S. Sandri, J. Stolfi, </w:t>
    </w:r>
    <w:proofErr w:type="gramStart"/>
    <w:r>
      <w:t>L.</w:t>
    </w:r>
    <w:proofErr w:type="gramEnd"/>
    <w:r>
      <w:t>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B3715" w14:textId="77777777" w:rsidR="0095145B" w:rsidRDefault="00A221FE" w:rsidP="00FA379E">
    <w:ins w:id="56" w:author="Fabio Furia Silva" w:date="2019-02-03T18:10:00Z">
      <w:r>
        <w:tab/>
      </w:r>
    </w:ins>
  </w:p>
  <w:p w14:paraId="2B3D0C27" w14:textId="77777777" w:rsidR="0095145B" w:rsidRDefault="0095145B" w:rsidP="00FA37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43C6"/>
    <w:multiLevelType w:val="hybridMultilevel"/>
    <w:tmpl w:val="81D0902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nsid w:val="138E5F95"/>
    <w:multiLevelType w:val="hybridMultilevel"/>
    <w:tmpl w:val="3AFE807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nsid w:val="17111771"/>
    <w:multiLevelType w:val="multilevel"/>
    <w:tmpl w:val="0416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E346EDA"/>
    <w:multiLevelType w:val="multilevel"/>
    <w:tmpl w:val="E670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A24400"/>
    <w:multiLevelType w:val="hybridMultilevel"/>
    <w:tmpl w:val="04BAAD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76743ED"/>
    <w:multiLevelType w:val="multilevel"/>
    <w:tmpl w:val="717293E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594C13A7"/>
    <w:multiLevelType w:val="hybridMultilevel"/>
    <w:tmpl w:val="6958D82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65D26F48"/>
    <w:multiLevelType w:val="hybridMultilevel"/>
    <w:tmpl w:val="FEB06F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745D5267"/>
    <w:multiLevelType w:val="multilevel"/>
    <w:tmpl w:val="14E0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AA17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5"/>
  </w:num>
  <w:num w:numId="3">
    <w:abstractNumId w:val="2"/>
  </w:num>
  <w:num w:numId="4">
    <w:abstractNumId w:val="9"/>
  </w:num>
  <w:num w:numId="5">
    <w:abstractNumId w:val="0"/>
  </w:num>
  <w:num w:numId="6">
    <w:abstractNumId w:val="4"/>
  </w:num>
  <w:num w:numId="7">
    <w:abstractNumId w:val="7"/>
  </w:num>
  <w:num w:numId="8">
    <w:abstractNumId w:val="6"/>
  </w:num>
  <w:num w:numId="9">
    <w:abstractNumId w:val="1"/>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o Furia Silva">
    <w15:presenceInfo w15:providerId="Windows Live" w15:userId="9a58c8a0a32987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B0"/>
    <w:rsid w:val="00056102"/>
    <w:rsid w:val="00066F18"/>
    <w:rsid w:val="000864B3"/>
    <w:rsid w:val="000A09FD"/>
    <w:rsid w:val="000B29CC"/>
    <w:rsid w:val="000B4E5F"/>
    <w:rsid w:val="000E56BD"/>
    <w:rsid w:val="000F3F53"/>
    <w:rsid w:val="00115DE3"/>
    <w:rsid w:val="00131EA8"/>
    <w:rsid w:val="0013288F"/>
    <w:rsid w:val="0014283A"/>
    <w:rsid w:val="00155484"/>
    <w:rsid w:val="00170E29"/>
    <w:rsid w:val="0018491B"/>
    <w:rsid w:val="001A3840"/>
    <w:rsid w:val="001B2A6F"/>
    <w:rsid w:val="00210FF6"/>
    <w:rsid w:val="00216F22"/>
    <w:rsid w:val="0026371D"/>
    <w:rsid w:val="00273DF7"/>
    <w:rsid w:val="00281235"/>
    <w:rsid w:val="002A3633"/>
    <w:rsid w:val="002A767B"/>
    <w:rsid w:val="00337E90"/>
    <w:rsid w:val="00340419"/>
    <w:rsid w:val="0036325E"/>
    <w:rsid w:val="003707ED"/>
    <w:rsid w:val="003A2663"/>
    <w:rsid w:val="003B2043"/>
    <w:rsid w:val="003F13EA"/>
    <w:rsid w:val="0041736B"/>
    <w:rsid w:val="00422E1C"/>
    <w:rsid w:val="004278AB"/>
    <w:rsid w:val="004318CC"/>
    <w:rsid w:val="00432CFA"/>
    <w:rsid w:val="00433FC6"/>
    <w:rsid w:val="00443A26"/>
    <w:rsid w:val="004451B6"/>
    <w:rsid w:val="004638CD"/>
    <w:rsid w:val="00474282"/>
    <w:rsid w:val="00484032"/>
    <w:rsid w:val="004849CB"/>
    <w:rsid w:val="0048721D"/>
    <w:rsid w:val="00495444"/>
    <w:rsid w:val="004A7686"/>
    <w:rsid w:val="004C285B"/>
    <w:rsid w:val="004C787F"/>
    <w:rsid w:val="004E4602"/>
    <w:rsid w:val="00511456"/>
    <w:rsid w:val="0051580A"/>
    <w:rsid w:val="00516551"/>
    <w:rsid w:val="005336FF"/>
    <w:rsid w:val="005402C8"/>
    <w:rsid w:val="005574A0"/>
    <w:rsid w:val="00570947"/>
    <w:rsid w:val="00584FEC"/>
    <w:rsid w:val="005A41B3"/>
    <w:rsid w:val="005C09E5"/>
    <w:rsid w:val="005D7AB0"/>
    <w:rsid w:val="0060772E"/>
    <w:rsid w:val="006115AC"/>
    <w:rsid w:val="00617B12"/>
    <w:rsid w:val="00623B99"/>
    <w:rsid w:val="0062670A"/>
    <w:rsid w:val="00627156"/>
    <w:rsid w:val="00645D5F"/>
    <w:rsid w:val="00646DFB"/>
    <w:rsid w:val="00647DB9"/>
    <w:rsid w:val="006618F9"/>
    <w:rsid w:val="006712C2"/>
    <w:rsid w:val="00675EC3"/>
    <w:rsid w:val="006833C6"/>
    <w:rsid w:val="006837B6"/>
    <w:rsid w:val="006B3F23"/>
    <w:rsid w:val="006E57ED"/>
    <w:rsid w:val="006E7B8E"/>
    <w:rsid w:val="006F4A60"/>
    <w:rsid w:val="007025CF"/>
    <w:rsid w:val="007222FB"/>
    <w:rsid w:val="00737DF1"/>
    <w:rsid w:val="00751168"/>
    <w:rsid w:val="007704B4"/>
    <w:rsid w:val="00785811"/>
    <w:rsid w:val="007D7562"/>
    <w:rsid w:val="007E7258"/>
    <w:rsid w:val="00812DEF"/>
    <w:rsid w:val="00820E0B"/>
    <w:rsid w:val="00825BE3"/>
    <w:rsid w:val="00841332"/>
    <w:rsid w:val="008479D8"/>
    <w:rsid w:val="00893399"/>
    <w:rsid w:val="008A2C64"/>
    <w:rsid w:val="008D371C"/>
    <w:rsid w:val="008E3029"/>
    <w:rsid w:val="009045D9"/>
    <w:rsid w:val="0095145B"/>
    <w:rsid w:val="00957C13"/>
    <w:rsid w:val="00976466"/>
    <w:rsid w:val="00984C8B"/>
    <w:rsid w:val="00993BF3"/>
    <w:rsid w:val="009944F6"/>
    <w:rsid w:val="009C3785"/>
    <w:rsid w:val="00A0257E"/>
    <w:rsid w:val="00A0516C"/>
    <w:rsid w:val="00A221FE"/>
    <w:rsid w:val="00A263DA"/>
    <w:rsid w:val="00A63F43"/>
    <w:rsid w:val="00A83A61"/>
    <w:rsid w:val="00AB18BC"/>
    <w:rsid w:val="00AB29B4"/>
    <w:rsid w:val="00AB2F2A"/>
    <w:rsid w:val="00AD3943"/>
    <w:rsid w:val="00AE6D5B"/>
    <w:rsid w:val="00B52025"/>
    <w:rsid w:val="00B54FE9"/>
    <w:rsid w:val="00B72F49"/>
    <w:rsid w:val="00B82CF0"/>
    <w:rsid w:val="00B93221"/>
    <w:rsid w:val="00BB005A"/>
    <w:rsid w:val="00BC3032"/>
    <w:rsid w:val="00BD77C9"/>
    <w:rsid w:val="00BF0927"/>
    <w:rsid w:val="00BF6576"/>
    <w:rsid w:val="00C250B0"/>
    <w:rsid w:val="00C30F6B"/>
    <w:rsid w:val="00C44DE3"/>
    <w:rsid w:val="00C506BE"/>
    <w:rsid w:val="00C5495F"/>
    <w:rsid w:val="00C65167"/>
    <w:rsid w:val="00C8673E"/>
    <w:rsid w:val="00C868E9"/>
    <w:rsid w:val="00CB4013"/>
    <w:rsid w:val="00CB7B92"/>
    <w:rsid w:val="00CE5A30"/>
    <w:rsid w:val="00D23ACF"/>
    <w:rsid w:val="00D24B9A"/>
    <w:rsid w:val="00D30CBF"/>
    <w:rsid w:val="00D31AF2"/>
    <w:rsid w:val="00D322D7"/>
    <w:rsid w:val="00D35076"/>
    <w:rsid w:val="00D56D7A"/>
    <w:rsid w:val="00D57419"/>
    <w:rsid w:val="00D91384"/>
    <w:rsid w:val="00D969A6"/>
    <w:rsid w:val="00DD2768"/>
    <w:rsid w:val="00DF2E08"/>
    <w:rsid w:val="00E37A42"/>
    <w:rsid w:val="00E44C56"/>
    <w:rsid w:val="00E513F8"/>
    <w:rsid w:val="00E641A0"/>
    <w:rsid w:val="00E70D09"/>
    <w:rsid w:val="00E729BB"/>
    <w:rsid w:val="00E74309"/>
    <w:rsid w:val="00EB7118"/>
    <w:rsid w:val="00ED5808"/>
    <w:rsid w:val="00ED6770"/>
    <w:rsid w:val="00ED7839"/>
    <w:rsid w:val="00EE6FE3"/>
    <w:rsid w:val="00EF0B12"/>
    <w:rsid w:val="00F00678"/>
    <w:rsid w:val="00F03AE6"/>
    <w:rsid w:val="00F0524A"/>
    <w:rsid w:val="00F109AA"/>
    <w:rsid w:val="00F10A4B"/>
    <w:rsid w:val="00F21A09"/>
    <w:rsid w:val="00F23883"/>
    <w:rsid w:val="00F42324"/>
    <w:rsid w:val="00F506F5"/>
    <w:rsid w:val="00F51EF9"/>
    <w:rsid w:val="00F6251E"/>
    <w:rsid w:val="00F70712"/>
    <w:rsid w:val="00F802C3"/>
    <w:rsid w:val="00F81013"/>
    <w:rsid w:val="00FA379E"/>
    <w:rsid w:val="00FB6178"/>
    <w:rsid w:val="00FB7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5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9E"/>
    <w:pPr>
      <w:spacing w:before="0"/>
      <w:ind w:firstLine="567"/>
    </w:pPr>
    <w:rPr>
      <w:rFonts w:ascii="Times New Roman" w:hAnsi="Times New Roman"/>
      <w:lang w:val="pt-BR"/>
    </w:rPr>
  </w:style>
  <w:style w:type="paragraph" w:styleId="Ttulo1">
    <w:name w:val="heading 1"/>
    <w:basedOn w:val="Normal"/>
    <w:next w:val="Normal"/>
    <w:uiPriority w:val="9"/>
    <w:qFormat/>
    <w:rsid w:val="0014283A"/>
    <w:pPr>
      <w:keepNext/>
      <w:keepLines/>
      <w:numPr>
        <w:numId w:val="2"/>
      </w:numPr>
      <w:spacing w:before="360" w:after="120"/>
      <w:outlineLvl w:val="0"/>
    </w:pPr>
    <w:rPr>
      <w:b/>
      <w:sz w:val="32"/>
      <w:szCs w:val="48"/>
    </w:rPr>
  </w:style>
  <w:style w:type="paragraph" w:styleId="Ttulo2">
    <w:name w:val="heading 2"/>
    <w:basedOn w:val="Normal"/>
    <w:next w:val="Normal"/>
    <w:uiPriority w:val="9"/>
    <w:unhideWhenUsed/>
    <w:qFormat/>
    <w:rsid w:val="00E641A0"/>
    <w:pPr>
      <w:keepNext/>
      <w:keepLines/>
      <w:numPr>
        <w:ilvl w:val="1"/>
        <w:numId w:val="2"/>
      </w:numPr>
      <w:spacing w:before="360" w:after="80"/>
      <w:outlineLvl w:val="1"/>
    </w:pPr>
    <w:rPr>
      <w:b/>
      <w:sz w:val="28"/>
      <w:szCs w:val="36"/>
    </w:rPr>
  </w:style>
  <w:style w:type="paragraph" w:styleId="Ttulo3">
    <w:name w:val="heading 3"/>
    <w:basedOn w:val="Normal"/>
    <w:next w:val="Normal"/>
    <w:uiPriority w:val="9"/>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4638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38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38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00AB18BC"/>
    <w:pPr>
      <w:keepNext/>
      <w:keepLines/>
      <w:spacing w:before="480" w:after="120"/>
      <w:jc w:val="center"/>
      <w:pPrChange w:id="0" w:author="Fabio Furia Silva" w:date="2019-02-03T18:29:00Z">
        <w:pPr>
          <w:keepNext/>
          <w:keepLines/>
          <w:pBdr>
            <w:top w:val="nil"/>
            <w:left w:val="nil"/>
            <w:bottom w:val="nil"/>
            <w:right w:val="nil"/>
            <w:between w:val="nil"/>
          </w:pBdr>
          <w:tabs>
            <w:tab w:val="left" w:pos="720"/>
          </w:tabs>
          <w:spacing w:before="480" w:after="120"/>
          <w:jc w:val="both"/>
        </w:pPr>
      </w:pPrChange>
    </w:pPr>
    <w:rPr>
      <w:b/>
      <w:sz w:val="32"/>
      <w:szCs w:val="72"/>
      <w:rPrChange w:id="0" w:author="Fabio Furia Silva" w:date="2019-02-03T18:29:00Z">
        <w:rPr>
          <w:rFonts w:eastAsia="Times" w:cs="Times"/>
          <w:b/>
          <w:color w:val="000000"/>
          <w:sz w:val="48"/>
          <w:szCs w:val="72"/>
          <w:lang w:val="pt-BR" w:eastAsia="pt-BR" w:bidi="ar-SA"/>
        </w:rPr>
      </w:rPrChange>
    </w:rPr>
  </w:style>
  <w:style w:type="paragraph" w:styleId="Subttulo">
    <w:name w:val="Subtitle"/>
    <w:basedOn w:val="Normal"/>
    <w:next w:val="Normal"/>
    <w:uiPriority w:val="11"/>
    <w:qFormat/>
    <w:rsid w:val="0014283A"/>
    <w:pPr>
      <w:keepNext/>
      <w:keepLines/>
      <w:spacing w:before="360" w:after="80"/>
      <w:pPrChange w:id="1" w:author="Fabio Furia Silva" w:date="2019-02-03T18:28:00Z">
        <w:pPr>
          <w:keepNext/>
          <w:keepLines/>
          <w:pBdr>
            <w:top w:val="nil"/>
            <w:left w:val="nil"/>
            <w:bottom w:val="nil"/>
            <w:right w:val="nil"/>
            <w:between w:val="nil"/>
          </w:pBdr>
          <w:tabs>
            <w:tab w:val="left" w:pos="720"/>
          </w:tabs>
          <w:spacing w:before="360" w:after="80"/>
          <w:jc w:val="both"/>
        </w:pPr>
      </w:pPrChange>
    </w:pPr>
    <w:rPr>
      <w:rFonts w:eastAsia="Georgia" w:cs="Georgia"/>
      <w:b/>
      <w:color w:val="auto"/>
      <w:sz w:val="32"/>
      <w:szCs w:val="48"/>
      <w:rPrChange w:id="1" w:author="Fabio Furia Silva" w:date="2019-02-03T18:28:00Z">
        <w:rPr>
          <w:rFonts w:ascii="Georgia" w:eastAsia="Georgia" w:hAnsi="Georgia" w:cs="Georgia"/>
          <w:i/>
          <w:sz w:val="48"/>
          <w:szCs w:val="48"/>
          <w:lang w:val="pt-BR" w:eastAsia="pt-BR" w:bidi="ar-SA"/>
        </w:rPr>
      </w:rPrChange>
    </w:rPr>
  </w:style>
  <w:style w:type="table" w:customStyle="1" w:styleId="a">
    <w:basedOn w:val="Tabelanormal"/>
    <w:tblPr>
      <w:tblStyleRowBandSize w:val="1"/>
      <w:tblStyleColBandSize w:val="1"/>
      <w:tblCellMar>
        <w:top w:w="100" w:type="dxa"/>
        <w:left w:w="100" w:type="dxa"/>
        <w:bottom w:w="100" w:type="dxa"/>
        <w:right w:w="100" w:type="dxa"/>
      </w:tblCellMar>
    </w:tblPr>
  </w:style>
  <w:style w:type="paragraph" w:styleId="Rodap">
    <w:name w:val="footer"/>
    <w:basedOn w:val="Normal"/>
    <w:link w:val="RodapChar"/>
    <w:uiPriority w:val="99"/>
    <w:unhideWhenUsed/>
    <w:rsid w:val="00F802C3"/>
    <w:pPr>
      <w:tabs>
        <w:tab w:val="clear" w:pos="720"/>
        <w:tab w:val="center" w:pos="4252"/>
        <w:tab w:val="right" w:pos="8504"/>
      </w:tabs>
    </w:pPr>
  </w:style>
  <w:style w:type="character" w:customStyle="1" w:styleId="RodapChar">
    <w:name w:val="Rodapé Char"/>
    <w:basedOn w:val="Fontepargpadro"/>
    <w:link w:val="Rodap"/>
    <w:uiPriority w:val="99"/>
    <w:rsid w:val="00F802C3"/>
  </w:style>
  <w:style w:type="paragraph" w:styleId="Cabealho">
    <w:name w:val="header"/>
    <w:basedOn w:val="Normal"/>
    <w:link w:val="CabealhoChar"/>
    <w:uiPriority w:val="99"/>
    <w:unhideWhenUsed/>
    <w:rsid w:val="00F802C3"/>
    <w:pPr>
      <w:tabs>
        <w:tab w:val="clear" w:pos="720"/>
        <w:tab w:val="center" w:pos="4252"/>
        <w:tab w:val="right" w:pos="8504"/>
      </w:tabs>
    </w:pPr>
  </w:style>
  <w:style w:type="character" w:customStyle="1" w:styleId="CabealhoChar">
    <w:name w:val="Cabeçalho Char"/>
    <w:basedOn w:val="Fontepargpadro"/>
    <w:link w:val="Cabealho"/>
    <w:uiPriority w:val="99"/>
    <w:rsid w:val="00F802C3"/>
  </w:style>
  <w:style w:type="character" w:styleId="Refdecomentrio">
    <w:name w:val="annotation reference"/>
    <w:basedOn w:val="Fontepargpadro"/>
    <w:uiPriority w:val="99"/>
    <w:semiHidden/>
    <w:unhideWhenUsed/>
    <w:rsid w:val="00F00678"/>
    <w:rPr>
      <w:sz w:val="16"/>
      <w:szCs w:val="16"/>
    </w:rPr>
  </w:style>
  <w:style w:type="paragraph" w:styleId="Textodecomentrio">
    <w:name w:val="annotation text"/>
    <w:basedOn w:val="Normal"/>
    <w:link w:val="TextodecomentrioChar"/>
    <w:uiPriority w:val="99"/>
    <w:unhideWhenUsed/>
    <w:rsid w:val="00F00678"/>
    <w:rPr>
      <w:sz w:val="20"/>
      <w:szCs w:val="20"/>
    </w:rPr>
  </w:style>
  <w:style w:type="character" w:customStyle="1" w:styleId="TextodecomentrioChar">
    <w:name w:val="Texto de comentário Char"/>
    <w:basedOn w:val="Fontepargpadro"/>
    <w:link w:val="Textodecomentrio"/>
    <w:uiPriority w:val="99"/>
    <w:rsid w:val="00F00678"/>
    <w:rPr>
      <w:sz w:val="20"/>
      <w:szCs w:val="20"/>
    </w:rPr>
  </w:style>
  <w:style w:type="paragraph" w:styleId="Assuntodocomentrio">
    <w:name w:val="annotation subject"/>
    <w:basedOn w:val="Textodecomentrio"/>
    <w:next w:val="Textodecomentrio"/>
    <w:link w:val="AssuntodocomentrioChar"/>
    <w:uiPriority w:val="99"/>
    <w:semiHidden/>
    <w:unhideWhenUsed/>
    <w:rsid w:val="00F00678"/>
    <w:rPr>
      <w:b/>
      <w:bCs/>
    </w:rPr>
  </w:style>
  <w:style w:type="character" w:customStyle="1" w:styleId="AssuntodocomentrioChar">
    <w:name w:val="Assunto do comentário Char"/>
    <w:basedOn w:val="TextodecomentrioChar"/>
    <w:link w:val="Assuntodocomentrio"/>
    <w:uiPriority w:val="99"/>
    <w:semiHidden/>
    <w:rsid w:val="00F00678"/>
    <w:rPr>
      <w:b/>
      <w:bCs/>
      <w:sz w:val="20"/>
      <w:szCs w:val="20"/>
    </w:rPr>
  </w:style>
  <w:style w:type="paragraph" w:styleId="Textodebalo">
    <w:name w:val="Balloon Text"/>
    <w:basedOn w:val="Normal"/>
    <w:link w:val="TextodebaloChar"/>
    <w:uiPriority w:val="99"/>
    <w:semiHidden/>
    <w:unhideWhenUsed/>
    <w:rsid w:val="00BF6576"/>
    <w:rPr>
      <w:rFonts w:ascii="Segoe UI" w:hAnsi="Segoe UI" w:cs="Segoe UI"/>
      <w:sz w:val="22"/>
      <w:szCs w:val="18"/>
    </w:rPr>
  </w:style>
  <w:style w:type="character" w:customStyle="1" w:styleId="TextodebaloChar">
    <w:name w:val="Texto de balão Char"/>
    <w:basedOn w:val="Fontepargpadro"/>
    <w:link w:val="Textodebalo"/>
    <w:uiPriority w:val="99"/>
    <w:semiHidden/>
    <w:rsid w:val="00BF6576"/>
    <w:rPr>
      <w:rFonts w:ascii="Segoe UI" w:hAnsi="Segoe UI" w:cs="Segoe UI"/>
      <w:sz w:val="22"/>
      <w:szCs w:val="18"/>
      <w:lang w:val="pt-BR"/>
    </w:rPr>
  </w:style>
  <w:style w:type="character" w:customStyle="1" w:styleId="Ttulo7Char">
    <w:name w:val="Título 7 Char"/>
    <w:basedOn w:val="Fontepargpadro"/>
    <w:link w:val="Ttulo7"/>
    <w:uiPriority w:val="9"/>
    <w:semiHidden/>
    <w:rsid w:val="004638CD"/>
    <w:rPr>
      <w:rFonts w:asciiTheme="majorHAnsi" w:eastAsiaTheme="majorEastAsia" w:hAnsiTheme="majorHAnsi" w:cstheme="majorBidi"/>
      <w:i/>
      <w:iCs/>
      <w:color w:val="243F60" w:themeColor="accent1" w:themeShade="7F"/>
      <w:lang w:val="pt-BR"/>
    </w:rPr>
  </w:style>
  <w:style w:type="character" w:customStyle="1" w:styleId="Ttulo8Char">
    <w:name w:val="Título 8 Char"/>
    <w:basedOn w:val="Fontepargpadro"/>
    <w:link w:val="Ttulo8"/>
    <w:uiPriority w:val="9"/>
    <w:semiHidden/>
    <w:rsid w:val="004638CD"/>
    <w:rPr>
      <w:rFonts w:asciiTheme="majorHAnsi" w:eastAsiaTheme="majorEastAsia" w:hAnsiTheme="majorHAnsi" w:cstheme="majorBidi"/>
      <w:color w:val="272727" w:themeColor="text1" w:themeTint="D8"/>
      <w:sz w:val="21"/>
      <w:szCs w:val="21"/>
      <w:lang w:val="pt-BR"/>
    </w:rPr>
  </w:style>
  <w:style w:type="character" w:customStyle="1" w:styleId="Ttulo9Char">
    <w:name w:val="Título 9 Char"/>
    <w:basedOn w:val="Fontepargpadro"/>
    <w:link w:val="Ttulo9"/>
    <w:uiPriority w:val="9"/>
    <w:semiHidden/>
    <w:rsid w:val="004638CD"/>
    <w:rPr>
      <w:rFonts w:asciiTheme="majorHAnsi" w:eastAsiaTheme="majorEastAsia" w:hAnsiTheme="majorHAnsi" w:cstheme="majorBidi"/>
      <w:i/>
      <w:iCs/>
      <w:color w:val="272727" w:themeColor="text1" w:themeTint="D8"/>
      <w:sz w:val="21"/>
      <w:szCs w:val="21"/>
      <w:lang w:val="pt-BR"/>
    </w:rPr>
  </w:style>
  <w:style w:type="paragraph" w:styleId="Textodenotaderodap">
    <w:name w:val="footnote text"/>
    <w:basedOn w:val="Normal"/>
    <w:link w:val="TextodenotaderodapChar"/>
    <w:uiPriority w:val="99"/>
    <w:unhideWhenUsed/>
    <w:rsid w:val="00647DB9"/>
    <w:pPr>
      <w:ind w:firstLine="0"/>
    </w:pPr>
    <w:rPr>
      <w:sz w:val="20"/>
      <w:szCs w:val="20"/>
    </w:rPr>
  </w:style>
  <w:style w:type="character" w:customStyle="1" w:styleId="TextodenotaderodapChar">
    <w:name w:val="Texto de nota de rodapé Char"/>
    <w:basedOn w:val="Fontepargpadro"/>
    <w:link w:val="Textodenotaderodap"/>
    <w:uiPriority w:val="99"/>
    <w:rsid w:val="00647DB9"/>
    <w:rPr>
      <w:rFonts w:ascii="Times New Roman" w:hAnsi="Times New Roman"/>
      <w:sz w:val="20"/>
      <w:szCs w:val="20"/>
      <w:lang w:val="pt-BR"/>
    </w:rPr>
  </w:style>
  <w:style w:type="character" w:styleId="Refdenotaderodap">
    <w:name w:val="footnote reference"/>
    <w:basedOn w:val="Fontepargpadro"/>
    <w:uiPriority w:val="99"/>
    <w:semiHidden/>
    <w:unhideWhenUsed/>
    <w:rsid w:val="00511456"/>
    <w:rPr>
      <w:vertAlign w:val="superscript"/>
    </w:rPr>
  </w:style>
  <w:style w:type="character" w:styleId="Hyperlink">
    <w:name w:val="Hyperlink"/>
    <w:basedOn w:val="Fontepargpadro"/>
    <w:uiPriority w:val="99"/>
    <w:unhideWhenUsed/>
    <w:rsid w:val="00484032"/>
    <w:rPr>
      <w:color w:val="0000FF" w:themeColor="hyperlink"/>
      <w:u w:val="single"/>
    </w:rPr>
  </w:style>
  <w:style w:type="character" w:customStyle="1" w:styleId="UnresolvedMention">
    <w:name w:val="Unresolved Mention"/>
    <w:basedOn w:val="Fontepargpadro"/>
    <w:uiPriority w:val="99"/>
    <w:semiHidden/>
    <w:unhideWhenUsed/>
    <w:rsid w:val="00484032"/>
    <w:rPr>
      <w:color w:val="605E5C"/>
      <w:shd w:val="clear" w:color="auto" w:fill="E1DFDD"/>
    </w:rPr>
  </w:style>
  <w:style w:type="paragraph" w:styleId="PargrafodaLista">
    <w:name w:val="List Paragraph"/>
    <w:basedOn w:val="Normal"/>
    <w:uiPriority w:val="34"/>
    <w:qFormat/>
    <w:rsid w:val="00FA379E"/>
    <w:pPr>
      <w:ind w:left="720"/>
      <w:contextualSpacing/>
    </w:pPr>
  </w:style>
  <w:style w:type="paragraph" w:styleId="Legenda">
    <w:name w:val="caption"/>
    <w:basedOn w:val="Normal"/>
    <w:next w:val="Normal"/>
    <w:link w:val="LegendaChar"/>
    <w:uiPriority w:val="35"/>
    <w:unhideWhenUsed/>
    <w:qFormat/>
    <w:rsid w:val="00D57419"/>
    <w:pPr>
      <w:spacing w:after="120"/>
      <w:ind w:firstLine="0"/>
    </w:pPr>
    <w:rPr>
      <w:b/>
      <w:iCs/>
      <w:color w:val="auto"/>
      <w:sz w:val="20"/>
      <w:szCs w:val="18"/>
    </w:rPr>
  </w:style>
  <w:style w:type="paragraph" w:customStyle="1" w:styleId="Imagem">
    <w:name w:val="Imagem"/>
    <w:basedOn w:val="Normal"/>
    <w:qFormat/>
    <w:rsid w:val="00C65167"/>
    <w:pPr>
      <w:keepNext/>
      <w:keepLines/>
      <w:pBdr>
        <w:top w:val="none" w:sz="0" w:space="0" w:color="auto"/>
        <w:left w:val="none" w:sz="0" w:space="0" w:color="auto"/>
        <w:bottom w:val="none" w:sz="0" w:space="0" w:color="auto"/>
        <w:right w:val="none" w:sz="0" w:space="0" w:color="auto"/>
        <w:between w:val="none" w:sz="0" w:space="0" w:color="auto"/>
      </w:pBdr>
      <w:ind w:firstLine="0"/>
      <w:jc w:val="center"/>
    </w:pPr>
    <w:rPr>
      <w:noProof/>
    </w:rPr>
  </w:style>
  <w:style w:type="paragraph" w:customStyle="1" w:styleId="LegendaTabela">
    <w:name w:val="LegendaTabela"/>
    <w:basedOn w:val="Legenda"/>
    <w:link w:val="LegendaTabelaChar"/>
    <w:qFormat/>
    <w:rsid w:val="00D57419"/>
    <w:pPr>
      <w:spacing w:before="120" w:after="0"/>
    </w:pPr>
  </w:style>
  <w:style w:type="character" w:customStyle="1" w:styleId="LegendaChar">
    <w:name w:val="Legenda Char"/>
    <w:basedOn w:val="Fontepargpadro"/>
    <w:link w:val="Legenda"/>
    <w:uiPriority w:val="35"/>
    <w:rsid w:val="00D57419"/>
    <w:rPr>
      <w:rFonts w:ascii="Times New Roman" w:hAnsi="Times New Roman"/>
      <w:b/>
      <w:iCs/>
      <w:color w:val="auto"/>
      <w:sz w:val="20"/>
      <w:szCs w:val="18"/>
      <w:lang w:val="pt-BR"/>
    </w:rPr>
  </w:style>
  <w:style w:type="character" w:customStyle="1" w:styleId="LegendaTabelaChar">
    <w:name w:val="LegendaTabela Char"/>
    <w:basedOn w:val="LegendaChar"/>
    <w:link w:val="LegendaTabela"/>
    <w:rsid w:val="00D57419"/>
    <w:rPr>
      <w:rFonts w:ascii="Times New Roman" w:hAnsi="Times New Roman"/>
      <w:b/>
      <w:iCs/>
      <w:color w:val="auto"/>
      <w:sz w:val="20"/>
      <w:szCs w:val="18"/>
      <w:lang w:val="pt-BR"/>
    </w:rPr>
  </w:style>
  <w:style w:type="paragraph" w:styleId="NormalWeb">
    <w:name w:val="Normal (Web)"/>
    <w:basedOn w:val="Normal"/>
    <w:uiPriority w:val="99"/>
    <w:semiHidden/>
    <w:unhideWhenUsed/>
    <w:rsid w:val="00751168"/>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ind w:firstLine="0"/>
      <w:jc w:val="left"/>
    </w:pPr>
    <w:rPr>
      <w:rFonts w:eastAsia="Times New Roman"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9E"/>
    <w:pPr>
      <w:spacing w:before="0"/>
      <w:ind w:firstLine="567"/>
    </w:pPr>
    <w:rPr>
      <w:rFonts w:ascii="Times New Roman" w:hAnsi="Times New Roman"/>
      <w:lang w:val="pt-BR"/>
    </w:rPr>
  </w:style>
  <w:style w:type="paragraph" w:styleId="Ttulo1">
    <w:name w:val="heading 1"/>
    <w:basedOn w:val="Normal"/>
    <w:next w:val="Normal"/>
    <w:uiPriority w:val="9"/>
    <w:qFormat/>
    <w:rsid w:val="0014283A"/>
    <w:pPr>
      <w:keepNext/>
      <w:keepLines/>
      <w:numPr>
        <w:numId w:val="2"/>
      </w:numPr>
      <w:spacing w:before="360" w:after="120"/>
      <w:outlineLvl w:val="0"/>
    </w:pPr>
    <w:rPr>
      <w:b/>
      <w:sz w:val="32"/>
      <w:szCs w:val="48"/>
    </w:rPr>
  </w:style>
  <w:style w:type="paragraph" w:styleId="Ttulo2">
    <w:name w:val="heading 2"/>
    <w:basedOn w:val="Normal"/>
    <w:next w:val="Normal"/>
    <w:uiPriority w:val="9"/>
    <w:unhideWhenUsed/>
    <w:qFormat/>
    <w:rsid w:val="00E641A0"/>
    <w:pPr>
      <w:keepNext/>
      <w:keepLines/>
      <w:numPr>
        <w:ilvl w:val="1"/>
        <w:numId w:val="2"/>
      </w:numPr>
      <w:spacing w:before="360" w:after="80"/>
      <w:outlineLvl w:val="1"/>
    </w:pPr>
    <w:rPr>
      <w:b/>
      <w:sz w:val="28"/>
      <w:szCs w:val="36"/>
    </w:rPr>
  </w:style>
  <w:style w:type="paragraph" w:styleId="Ttulo3">
    <w:name w:val="heading 3"/>
    <w:basedOn w:val="Normal"/>
    <w:next w:val="Normal"/>
    <w:uiPriority w:val="9"/>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4638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38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38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00AB18BC"/>
    <w:pPr>
      <w:keepNext/>
      <w:keepLines/>
      <w:spacing w:before="480" w:after="120"/>
      <w:jc w:val="center"/>
      <w:pPrChange w:id="2" w:author="Fabio Furia Silva" w:date="2019-02-03T18:29:00Z">
        <w:pPr>
          <w:keepNext/>
          <w:keepLines/>
          <w:pBdr>
            <w:top w:val="nil"/>
            <w:left w:val="nil"/>
            <w:bottom w:val="nil"/>
            <w:right w:val="nil"/>
            <w:between w:val="nil"/>
          </w:pBdr>
          <w:tabs>
            <w:tab w:val="left" w:pos="720"/>
          </w:tabs>
          <w:spacing w:before="480" w:after="120"/>
          <w:jc w:val="both"/>
        </w:pPr>
      </w:pPrChange>
    </w:pPr>
    <w:rPr>
      <w:b/>
      <w:sz w:val="32"/>
      <w:szCs w:val="72"/>
      <w:rPrChange w:id="2" w:author="Fabio Furia Silva" w:date="2019-02-03T18:29:00Z">
        <w:rPr>
          <w:rFonts w:eastAsia="Times" w:cs="Times"/>
          <w:b/>
          <w:color w:val="000000"/>
          <w:sz w:val="48"/>
          <w:szCs w:val="72"/>
          <w:lang w:val="pt-BR" w:eastAsia="pt-BR" w:bidi="ar-SA"/>
        </w:rPr>
      </w:rPrChange>
    </w:rPr>
  </w:style>
  <w:style w:type="paragraph" w:styleId="Subttulo">
    <w:name w:val="Subtitle"/>
    <w:basedOn w:val="Normal"/>
    <w:next w:val="Normal"/>
    <w:uiPriority w:val="11"/>
    <w:qFormat/>
    <w:rsid w:val="0014283A"/>
    <w:pPr>
      <w:keepNext/>
      <w:keepLines/>
      <w:spacing w:before="360" w:after="80"/>
      <w:pPrChange w:id="3" w:author="Fabio Furia Silva" w:date="2019-02-03T18:28:00Z">
        <w:pPr>
          <w:keepNext/>
          <w:keepLines/>
          <w:pBdr>
            <w:top w:val="nil"/>
            <w:left w:val="nil"/>
            <w:bottom w:val="nil"/>
            <w:right w:val="nil"/>
            <w:between w:val="nil"/>
          </w:pBdr>
          <w:tabs>
            <w:tab w:val="left" w:pos="720"/>
          </w:tabs>
          <w:spacing w:before="360" w:after="80"/>
          <w:jc w:val="both"/>
        </w:pPr>
      </w:pPrChange>
    </w:pPr>
    <w:rPr>
      <w:rFonts w:eastAsia="Georgia" w:cs="Georgia"/>
      <w:b/>
      <w:color w:val="auto"/>
      <w:sz w:val="32"/>
      <w:szCs w:val="48"/>
      <w:rPrChange w:id="3" w:author="Fabio Furia Silva" w:date="2019-02-03T18:28:00Z">
        <w:rPr>
          <w:rFonts w:ascii="Georgia" w:eastAsia="Georgia" w:hAnsi="Georgia" w:cs="Georgia"/>
          <w:i/>
          <w:sz w:val="48"/>
          <w:szCs w:val="48"/>
          <w:lang w:val="pt-BR" w:eastAsia="pt-BR" w:bidi="ar-SA"/>
        </w:rPr>
      </w:rPrChange>
    </w:rPr>
  </w:style>
  <w:style w:type="table" w:customStyle="1" w:styleId="a">
    <w:basedOn w:val="Tabelanormal"/>
    <w:tblPr>
      <w:tblStyleRowBandSize w:val="1"/>
      <w:tblStyleColBandSize w:val="1"/>
      <w:tblCellMar>
        <w:top w:w="100" w:type="dxa"/>
        <w:left w:w="100" w:type="dxa"/>
        <w:bottom w:w="100" w:type="dxa"/>
        <w:right w:w="100" w:type="dxa"/>
      </w:tblCellMar>
    </w:tblPr>
  </w:style>
  <w:style w:type="paragraph" w:styleId="Rodap">
    <w:name w:val="footer"/>
    <w:basedOn w:val="Normal"/>
    <w:link w:val="RodapChar"/>
    <w:uiPriority w:val="99"/>
    <w:unhideWhenUsed/>
    <w:rsid w:val="00F802C3"/>
    <w:pPr>
      <w:tabs>
        <w:tab w:val="clear" w:pos="720"/>
        <w:tab w:val="center" w:pos="4252"/>
        <w:tab w:val="right" w:pos="8504"/>
      </w:tabs>
    </w:pPr>
  </w:style>
  <w:style w:type="character" w:customStyle="1" w:styleId="RodapChar">
    <w:name w:val="Rodapé Char"/>
    <w:basedOn w:val="Fontepargpadro"/>
    <w:link w:val="Rodap"/>
    <w:uiPriority w:val="99"/>
    <w:rsid w:val="00F802C3"/>
  </w:style>
  <w:style w:type="paragraph" w:styleId="Cabealho">
    <w:name w:val="header"/>
    <w:basedOn w:val="Normal"/>
    <w:link w:val="CabealhoChar"/>
    <w:uiPriority w:val="99"/>
    <w:unhideWhenUsed/>
    <w:rsid w:val="00F802C3"/>
    <w:pPr>
      <w:tabs>
        <w:tab w:val="clear" w:pos="720"/>
        <w:tab w:val="center" w:pos="4252"/>
        <w:tab w:val="right" w:pos="8504"/>
      </w:tabs>
    </w:pPr>
  </w:style>
  <w:style w:type="character" w:customStyle="1" w:styleId="CabealhoChar">
    <w:name w:val="Cabeçalho Char"/>
    <w:basedOn w:val="Fontepargpadro"/>
    <w:link w:val="Cabealho"/>
    <w:uiPriority w:val="99"/>
    <w:rsid w:val="00F802C3"/>
  </w:style>
  <w:style w:type="character" w:styleId="Refdecomentrio">
    <w:name w:val="annotation reference"/>
    <w:basedOn w:val="Fontepargpadro"/>
    <w:uiPriority w:val="99"/>
    <w:semiHidden/>
    <w:unhideWhenUsed/>
    <w:rsid w:val="00F00678"/>
    <w:rPr>
      <w:sz w:val="16"/>
      <w:szCs w:val="16"/>
    </w:rPr>
  </w:style>
  <w:style w:type="paragraph" w:styleId="Textodecomentrio">
    <w:name w:val="annotation text"/>
    <w:basedOn w:val="Normal"/>
    <w:link w:val="TextodecomentrioChar"/>
    <w:uiPriority w:val="99"/>
    <w:unhideWhenUsed/>
    <w:rsid w:val="00F00678"/>
    <w:rPr>
      <w:sz w:val="20"/>
      <w:szCs w:val="20"/>
    </w:rPr>
  </w:style>
  <w:style w:type="character" w:customStyle="1" w:styleId="TextodecomentrioChar">
    <w:name w:val="Texto de comentário Char"/>
    <w:basedOn w:val="Fontepargpadro"/>
    <w:link w:val="Textodecomentrio"/>
    <w:uiPriority w:val="99"/>
    <w:rsid w:val="00F00678"/>
    <w:rPr>
      <w:sz w:val="20"/>
      <w:szCs w:val="20"/>
    </w:rPr>
  </w:style>
  <w:style w:type="paragraph" w:styleId="Assuntodocomentrio">
    <w:name w:val="annotation subject"/>
    <w:basedOn w:val="Textodecomentrio"/>
    <w:next w:val="Textodecomentrio"/>
    <w:link w:val="AssuntodocomentrioChar"/>
    <w:uiPriority w:val="99"/>
    <w:semiHidden/>
    <w:unhideWhenUsed/>
    <w:rsid w:val="00F00678"/>
    <w:rPr>
      <w:b/>
      <w:bCs/>
    </w:rPr>
  </w:style>
  <w:style w:type="character" w:customStyle="1" w:styleId="AssuntodocomentrioChar">
    <w:name w:val="Assunto do comentário Char"/>
    <w:basedOn w:val="TextodecomentrioChar"/>
    <w:link w:val="Assuntodocomentrio"/>
    <w:uiPriority w:val="99"/>
    <w:semiHidden/>
    <w:rsid w:val="00F00678"/>
    <w:rPr>
      <w:b/>
      <w:bCs/>
      <w:sz w:val="20"/>
      <w:szCs w:val="20"/>
    </w:rPr>
  </w:style>
  <w:style w:type="paragraph" w:styleId="Textodebalo">
    <w:name w:val="Balloon Text"/>
    <w:basedOn w:val="Normal"/>
    <w:link w:val="TextodebaloChar"/>
    <w:uiPriority w:val="99"/>
    <w:semiHidden/>
    <w:unhideWhenUsed/>
    <w:rsid w:val="00BF6576"/>
    <w:rPr>
      <w:rFonts w:ascii="Segoe UI" w:hAnsi="Segoe UI" w:cs="Segoe UI"/>
      <w:sz w:val="22"/>
      <w:szCs w:val="18"/>
    </w:rPr>
  </w:style>
  <w:style w:type="character" w:customStyle="1" w:styleId="TextodebaloChar">
    <w:name w:val="Texto de balão Char"/>
    <w:basedOn w:val="Fontepargpadro"/>
    <w:link w:val="Textodebalo"/>
    <w:uiPriority w:val="99"/>
    <w:semiHidden/>
    <w:rsid w:val="00BF6576"/>
    <w:rPr>
      <w:rFonts w:ascii="Segoe UI" w:hAnsi="Segoe UI" w:cs="Segoe UI"/>
      <w:sz w:val="22"/>
      <w:szCs w:val="18"/>
      <w:lang w:val="pt-BR"/>
    </w:rPr>
  </w:style>
  <w:style w:type="character" w:customStyle="1" w:styleId="Ttulo7Char">
    <w:name w:val="Título 7 Char"/>
    <w:basedOn w:val="Fontepargpadro"/>
    <w:link w:val="Ttulo7"/>
    <w:uiPriority w:val="9"/>
    <w:semiHidden/>
    <w:rsid w:val="004638CD"/>
    <w:rPr>
      <w:rFonts w:asciiTheme="majorHAnsi" w:eastAsiaTheme="majorEastAsia" w:hAnsiTheme="majorHAnsi" w:cstheme="majorBidi"/>
      <w:i/>
      <w:iCs/>
      <w:color w:val="243F60" w:themeColor="accent1" w:themeShade="7F"/>
      <w:lang w:val="pt-BR"/>
    </w:rPr>
  </w:style>
  <w:style w:type="character" w:customStyle="1" w:styleId="Ttulo8Char">
    <w:name w:val="Título 8 Char"/>
    <w:basedOn w:val="Fontepargpadro"/>
    <w:link w:val="Ttulo8"/>
    <w:uiPriority w:val="9"/>
    <w:semiHidden/>
    <w:rsid w:val="004638CD"/>
    <w:rPr>
      <w:rFonts w:asciiTheme="majorHAnsi" w:eastAsiaTheme="majorEastAsia" w:hAnsiTheme="majorHAnsi" w:cstheme="majorBidi"/>
      <w:color w:val="272727" w:themeColor="text1" w:themeTint="D8"/>
      <w:sz w:val="21"/>
      <w:szCs w:val="21"/>
      <w:lang w:val="pt-BR"/>
    </w:rPr>
  </w:style>
  <w:style w:type="character" w:customStyle="1" w:styleId="Ttulo9Char">
    <w:name w:val="Título 9 Char"/>
    <w:basedOn w:val="Fontepargpadro"/>
    <w:link w:val="Ttulo9"/>
    <w:uiPriority w:val="9"/>
    <w:semiHidden/>
    <w:rsid w:val="004638CD"/>
    <w:rPr>
      <w:rFonts w:asciiTheme="majorHAnsi" w:eastAsiaTheme="majorEastAsia" w:hAnsiTheme="majorHAnsi" w:cstheme="majorBidi"/>
      <w:i/>
      <w:iCs/>
      <w:color w:val="272727" w:themeColor="text1" w:themeTint="D8"/>
      <w:sz w:val="21"/>
      <w:szCs w:val="21"/>
      <w:lang w:val="pt-BR"/>
    </w:rPr>
  </w:style>
  <w:style w:type="paragraph" w:styleId="Textodenotaderodap">
    <w:name w:val="footnote text"/>
    <w:basedOn w:val="Normal"/>
    <w:link w:val="TextodenotaderodapChar"/>
    <w:uiPriority w:val="99"/>
    <w:unhideWhenUsed/>
    <w:rsid w:val="00647DB9"/>
    <w:pPr>
      <w:ind w:firstLine="0"/>
    </w:pPr>
    <w:rPr>
      <w:sz w:val="20"/>
      <w:szCs w:val="20"/>
    </w:rPr>
  </w:style>
  <w:style w:type="character" w:customStyle="1" w:styleId="TextodenotaderodapChar">
    <w:name w:val="Texto de nota de rodapé Char"/>
    <w:basedOn w:val="Fontepargpadro"/>
    <w:link w:val="Textodenotaderodap"/>
    <w:uiPriority w:val="99"/>
    <w:rsid w:val="00647DB9"/>
    <w:rPr>
      <w:rFonts w:ascii="Times New Roman" w:hAnsi="Times New Roman"/>
      <w:sz w:val="20"/>
      <w:szCs w:val="20"/>
      <w:lang w:val="pt-BR"/>
    </w:rPr>
  </w:style>
  <w:style w:type="character" w:styleId="Refdenotaderodap">
    <w:name w:val="footnote reference"/>
    <w:basedOn w:val="Fontepargpadro"/>
    <w:uiPriority w:val="99"/>
    <w:semiHidden/>
    <w:unhideWhenUsed/>
    <w:rsid w:val="00511456"/>
    <w:rPr>
      <w:vertAlign w:val="superscript"/>
    </w:rPr>
  </w:style>
  <w:style w:type="character" w:styleId="Hyperlink">
    <w:name w:val="Hyperlink"/>
    <w:basedOn w:val="Fontepargpadro"/>
    <w:uiPriority w:val="99"/>
    <w:unhideWhenUsed/>
    <w:rsid w:val="00484032"/>
    <w:rPr>
      <w:color w:val="0000FF" w:themeColor="hyperlink"/>
      <w:u w:val="single"/>
    </w:rPr>
  </w:style>
  <w:style w:type="character" w:customStyle="1" w:styleId="UnresolvedMention">
    <w:name w:val="Unresolved Mention"/>
    <w:basedOn w:val="Fontepargpadro"/>
    <w:uiPriority w:val="99"/>
    <w:semiHidden/>
    <w:unhideWhenUsed/>
    <w:rsid w:val="00484032"/>
    <w:rPr>
      <w:color w:val="605E5C"/>
      <w:shd w:val="clear" w:color="auto" w:fill="E1DFDD"/>
    </w:rPr>
  </w:style>
  <w:style w:type="paragraph" w:styleId="PargrafodaLista">
    <w:name w:val="List Paragraph"/>
    <w:basedOn w:val="Normal"/>
    <w:uiPriority w:val="34"/>
    <w:qFormat/>
    <w:rsid w:val="00FA379E"/>
    <w:pPr>
      <w:ind w:left="720"/>
      <w:contextualSpacing/>
    </w:pPr>
  </w:style>
  <w:style w:type="paragraph" w:styleId="Legenda">
    <w:name w:val="caption"/>
    <w:basedOn w:val="Normal"/>
    <w:next w:val="Normal"/>
    <w:link w:val="LegendaChar"/>
    <w:uiPriority w:val="35"/>
    <w:unhideWhenUsed/>
    <w:qFormat/>
    <w:rsid w:val="00D57419"/>
    <w:pPr>
      <w:spacing w:after="120"/>
      <w:ind w:firstLine="0"/>
    </w:pPr>
    <w:rPr>
      <w:b/>
      <w:iCs/>
      <w:color w:val="auto"/>
      <w:sz w:val="20"/>
      <w:szCs w:val="18"/>
    </w:rPr>
  </w:style>
  <w:style w:type="paragraph" w:customStyle="1" w:styleId="Imagem">
    <w:name w:val="Imagem"/>
    <w:basedOn w:val="Normal"/>
    <w:qFormat/>
    <w:rsid w:val="00C65167"/>
    <w:pPr>
      <w:keepNext/>
      <w:keepLines/>
      <w:pBdr>
        <w:top w:val="none" w:sz="0" w:space="0" w:color="auto"/>
        <w:left w:val="none" w:sz="0" w:space="0" w:color="auto"/>
        <w:bottom w:val="none" w:sz="0" w:space="0" w:color="auto"/>
        <w:right w:val="none" w:sz="0" w:space="0" w:color="auto"/>
        <w:between w:val="none" w:sz="0" w:space="0" w:color="auto"/>
      </w:pBdr>
      <w:ind w:firstLine="0"/>
      <w:jc w:val="center"/>
    </w:pPr>
    <w:rPr>
      <w:noProof/>
    </w:rPr>
  </w:style>
  <w:style w:type="paragraph" w:customStyle="1" w:styleId="LegendaTabela">
    <w:name w:val="LegendaTabela"/>
    <w:basedOn w:val="Legenda"/>
    <w:link w:val="LegendaTabelaChar"/>
    <w:qFormat/>
    <w:rsid w:val="00D57419"/>
    <w:pPr>
      <w:spacing w:before="120" w:after="0"/>
    </w:pPr>
  </w:style>
  <w:style w:type="character" w:customStyle="1" w:styleId="LegendaChar">
    <w:name w:val="Legenda Char"/>
    <w:basedOn w:val="Fontepargpadro"/>
    <w:link w:val="Legenda"/>
    <w:uiPriority w:val="35"/>
    <w:rsid w:val="00D57419"/>
    <w:rPr>
      <w:rFonts w:ascii="Times New Roman" w:hAnsi="Times New Roman"/>
      <w:b/>
      <w:iCs/>
      <w:color w:val="auto"/>
      <w:sz w:val="20"/>
      <w:szCs w:val="18"/>
      <w:lang w:val="pt-BR"/>
    </w:rPr>
  </w:style>
  <w:style w:type="character" w:customStyle="1" w:styleId="LegendaTabelaChar">
    <w:name w:val="LegendaTabela Char"/>
    <w:basedOn w:val="LegendaChar"/>
    <w:link w:val="LegendaTabela"/>
    <w:rsid w:val="00D57419"/>
    <w:rPr>
      <w:rFonts w:ascii="Times New Roman" w:hAnsi="Times New Roman"/>
      <w:b/>
      <w:iCs/>
      <w:color w:val="auto"/>
      <w:sz w:val="20"/>
      <w:szCs w:val="18"/>
      <w:lang w:val="pt-BR"/>
    </w:rPr>
  </w:style>
  <w:style w:type="paragraph" w:styleId="NormalWeb">
    <w:name w:val="Normal (Web)"/>
    <w:basedOn w:val="Normal"/>
    <w:uiPriority w:val="99"/>
    <w:semiHidden/>
    <w:unhideWhenUsed/>
    <w:rsid w:val="00751168"/>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ind w:firstLine="0"/>
      <w:jc w:val="left"/>
    </w:pPr>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06842">
      <w:bodyDiv w:val="1"/>
      <w:marLeft w:val="0"/>
      <w:marRight w:val="0"/>
      <w:marTop w:val="0"/>
      <w:marBottom w:val="0"/>
      <w:divBdr>
        <w:top w:val="none" w:sz="0" w:space="0" w:color="auto"/>
        <w:left w:val="none" w:sz="0" w:space="0" w:color="auto"/>
        <w:bottom w:val="none" w:sz="0" w:space="0" w:color="auto"/>
        <w:right w:val="none" w:sz="0" w:space="0" w:color="auto"/>
      </w:divBdr>
    </w:div>
    <w:div w:id="273902384">
      <w:bodyDiv w:val="1"/>
      <w:marLeft w:val="0"/>
      <w:marRight w:val="0"/>
      <w:marTop w:val="0"/>
      <w:marBottom w:val="0"/>
      <w:divBdr>
        <w:top w:val="none" w:sz="0" w:space="0" w:color="auto"/>
        <w:left w:val="none" w:sz="0" w:space="0" w:color="auto"/>
        <w:bottom w:val="none" w:sz="0" w:space="0" w:color="auto"/>
        <w:right w:val="none" w:sz="0" w:space="0" w:color="auto"/>
      </w:divBdr>
    </w:div>
    <w:div w:id="418478630">
      <w:bodyDiv w:val="1"/>
      <w:marLeft w:val="0"/>
      <w:marRight w:val="0"/>
      <w:marTop w:val="0"/>
      <w:marBottom w:val="0"/>
      <w:divBdr>
        <w:top w:val="none" w:sz="0" w:space="0" w:color="auto"/>
        <w:left w:val="none" w:sz="0" w:space="0" w:color="auto"/>
        <w:bottom w:val="none" w:sz="0" w:space="0" w:color="auto"/>
        <w:right w:val="none" w:sz="0" w:space="0" w:color="auto"/>
      </w:divBdr>
    </w:div>
    <w:div w:id="518353427">
      <w:bodyDiv w:val="1"/>
      <w:marLeft w:val="0"/>
      <w:marRight w:val="0"/>
      <w:marTop w:val="0"/>
      <w:marBottom w:val="0"/>
      <w:divBdr>
        <w:top w:val="none" w:sz="0" w:space="0" w:color="auto"/>
        <w:left w:val="none" w:sz="0" w:space="0" w:color="auto"/>
        <w:bottom w:val="none" w:sz="0" w:space="0" w:color="auto"/>
        <w:right w:val="none" w:sz="0" w:space="0" w:color="auto"/>
      </w:divBdr>
    </w:div>
    <w:div w:id="565185610">
      <w:bodyDiv w:val="1"/>
      <w:marLeft w:val="0"/>
      <w:marRight w:val="0"/>
      <w:marTop w:val="0"/>
      <w:marBottom w:val="0"/>
      <w:divBdr>
        <w:top w:val="none" w:sz="0" w:space="0" w:color="auto"/>
        <w:left w:val="none" w:sz="0" w:space="0" w:color="auto"/>
        <w:bottom w:val="none" w:sz="0" w:space="0" w:color="auto"/>
        <w:right w:val="none" w:sz="0" w:space="0" w:color="auto"/>
      </w:divBdr>
    </w:div>
    <w:div w:id="637880460">
      <w:bodyDiv w:val="1"/>
      <w:marLeft w:val="0"/>
      <w:marRight w:val="0"/>
      <w:marTop w:val="0"/>
      <w:marBottom w:val="0"/>
      <w:divBdr>
        <w:top w:val="none" w:sz="0" w:space="0" w:color="auto"/>
        <w:left w:val="none" w:sz="0" w:space="0" w:color="auto"/>
        <w:bottom w:val="none" w:sz="0" w:space="0" w:color="auto"/>
        <w:right w:val="none" w:sz="0" w:space="0" w:color="auto"/>
      </w:divBdr>
    </w:div>
    <w:div w:id="687831794">
      <w:bodyDiv w:val="1"/>
      <w:marLeft w:val="0"/>
      <w:marRight w:val="0"/>
      <w:marTop w:val="0"/>
      <w:marBottom w:val="0"/>
      <w:divBdr>
        <w:top w:val="none" w:sz="0" w:space="0" w:color="auto"/>
        <w:left w:val="none" w:sz="0" w:space="0" w:color="auto"/>
        <w:bottom w:val="none" w:sz="0" w:space="0" w:color="auto"/>
        <w:right w:val="none" w:sz="0" w:space="0" w:color="auto"/>
      </w:divBdr>
    </w:div>
    <w:div w:id="739062512">
      <w:bodyDiv w:val="1"/>
      <w:marLeft w:val="0"/>
      <w:marRight w:val="0"/>
      <w:marTop w:val="0"/>
      <w:marBottom w:val="0"/>
      <w:divBdr>
        <w:top w:val="none" w:sz="0" w:space="0" w:color="auto"/>
        <w:left w:val="none" w:sz="0" w:space="0" w:color="auto"/>
        <w:bottom w:val="none" w:sz="0" w:space="0" w:color="auto"/>
        <w:right w:val="none" w:sz="0" w:space="0" w:color="auto"/>
      </w:divBdr>
    </w:div>
    <w:div w:id="845945903">
      <w:bodyDiv w:val="1"/>
      <w:marLeft w:val="0"/>
      <w:marRight w:val="0"/>
      <w:marTop w:val="0"/>
      <w:marBottom w:val="0"/>
      <w:divBdr>
        <w:top w:val="none" w:sz="0" w:space="0" w:color="auto"/>
        <w:left w:val="none" w:sz="0" w:space="0" w:color="auto"/>
        <w:bottom w:val="none" w:sz="0" w:space="0" w:color="auto"/>
        <w:right w:val="none" w:sz="0" w:space="0" w:color="auto"/>
      </w:divBdr>
    </w:div>
    <w:div w:id="857894397">
      <w:bodyDiv w:val="1"/>
      <w:marLeft w:val="0"/>
      <w:marRight w:val="0"/>
      <w:marTop w:val="0"/>
      <w:marBottom w:val="0"/>
      <w:divBdr>
        <w:top w:val="none" w:sz="0" w:space="0" w:color="auto"/>
        <w:left w:val="none" w:sz="0" w:space="0" w:color="auto"/>
        <w:bottom w:val="none" w:sz="0" w:space="0" w:color="auto"/>
        <w:right w:val="none" w:sz="0" w:space="0" w:color="auto"/>
      </w:divBdr>
    </w:div>
    <w:div w:id="1129779496">
      <w:bodyDiv w:val="1"/>
      <w:marLeft w:val="0"/>
      <w:marRight w:val="0"/>
      <w:marTop w:val="0"/>
      <w:marBottom w:val="0"/>
      <w:divBdr>
        <w:top w:val="none" w:sz="0" w:space="0" w:color="auto"/>
        <w:left w:val="none" w:sz="0" w:space="0" w:color="auto"/>
        <w:bottom w:val="none" w:sz="0" w:space="0" w:color="auto"/>
        <w:right w:val="none" w:sz="0" w:space="0" w:color="auto"/>
      </w:divBdr>
    </w:div>
    <w:div w:id="1218281018">
      <w:bodyDiv w:val="1"/>
      <w:marLeft w:val="0"/>
      <w:marRight w:val="0"/>
      <w:marTop w:val="0"/>
      <w:marBottom w:val="0"/>
      <w:divBdr>
        <w:top w:val="none" w:sz="0" w:space="0" w:color="auto"/>
        <w:left w:val="none" w:sz="0" w:space="0" w:color="auto"/>
        <w:bottom w:val="none" w:sz="0" w:space="0" w:color="auto"/>
        <w:right w:val="none" w:sz="0" w:space="0" w:color="auto"/>
      </w:divBdr>
    </w:div>
    <w:div w:id="1301570290">
      <w:bodyDiv w:val="1"/>
      <w:marLeft w:val="0"/>
      <w:marRight w:val="0"/>
      <w:marTop w:val="0"/>
      <w:marBottom w:val="0"/>
      <w:divBdr>
        <w:top w:val="none" w:sz="0" w:space="0" w:color="auto"/>
        <w:left w:val="none" w:sz="0" w:space="0" w:color="auto"/>
        <w:bottom w:val="none" w:sz="0" w:space="0" w:color="auto"/>
        <w:right w:val="none" w:sz="0" w:space="0" w:color="auto"/>
      </w:divBdr>
    </w:div>
    <w:div w:id="1370297968">
      <w:bodyDiv w:val="1"/>
      <w:marLeft w:val="0"/>
      <w:marRight w:val="0"/>
      <w:marTop w:val="0"/>
      <w:marBottom w:val="0"/>
      <w:divBdr>
        <w:top w:val="none" w:sz="0" w:space="0" w:color="auto"/>
        <w:left w:val="none" w:sz="0" w:space="0" w:color="auto"/>
        <w:bottom w:val="none" w:sz="0" w:space="0" w:color="auto"/>
        <w:right w:val="none" w:sz="0" w:space="0" w:color="auto"/>
      </w:divBdr>
    </w:div>
    <w:div w:id="1427143951">
      <w:bodyDiv w:val="1"/>
      <w:marLeft w:val="0"/>
      <w:marRight w:val="0"/>
      <w:marTop w:val="0"/>
      <w:marBottom w:val="0"/>
      <w:divBdr>
        <w:top w:val="none" w:sz="0" w:space="0" w:color="auto"/>
        <w:left w:val="none" w:sz="0" w:space="0" w:color="auto"/>
        <w:bottom w:val="none" w:sz="0" w:space="0" w:color="auto"/>
        <w:right w:val="none" w:sz="0" w:space="0" w:color="auto"/>
      </w:divBdr>
    </w:div>
    <w:div w:id="1502235827">
      <w:bodyDiv w:val="1"/>
      <w:marLeft w:val="0"/>
      <w:marRight w:val="0"/>
      <w:marTop w:val="0"/>
      <w:marBottom w:val="0"/>
      <w:divBdr>
        <w:top w:val="none" w:sz="0" w:space="0" w:color="auto"/>
        <w:left w:val="none" w:sz="0" w:space="0" w:color="auto"/>
        <w:bottom w:val="none" w:sz="0" w:space="0" w:color="auto"/>
        <w:right w:val="none" w:sz="0" w:space="0" w:color="auto"/>
      </w:divBdr>
    </w:div>
    <w:div w:id="1772623627">
      <w:bodyDiv w:val="1"/>
      <w:marLeft w:val="0"/>
      <w:marRight w:val="0"/>
      <w:marTop w:val="0"/>
      <w:marBottom w:val="0"/>
      <w:divBdr>
        <w:top w:val="none" w:sz="0" w:space="0" w:color="auto"/>
        <w:left w:val="none" w:sz="0" w:space="0" w:color="auto"/>
        <w:bottom w:val="none" w:sz="0" w:space="0" w:color="auto"/>
        <w:right w:val="none" w:sz="0" w:space="0" w:color="auto"/>
      </w:divBdr>
    </w:div>
    <w:div w:id="1802578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4.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reality.sgi.com/employees/jam_sb/mocap/MoCapWP_v2.0.html" TargetMode="External"/><Relationship Id="rId23" Type="http://schemas.microsoft.com/office/2016/09/relationships/commentsIds" Target="commentsIds.xml"/><Relationship Id="rId10" Type="http://schemas.openxmlformats.org/officeDocument/2006/relationships/image" Target="media/image1.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everson.cordeiro@aluno.faculdadeimpacta.com.br" TargetMode="External"/><Relationship Id="rId2" Type="http://schemas.openxmlformats.org/officeDocument/2006/relationships/hyperlink" Target="mailto:anderson.osilva@aluno.faculdadeimpacta.com.br" TargetMode="External"/><Relationship Id="rId1" Type="http://schemas.openxmlformats.org/officeDocument/2006/relationships/hyperlink" Target="mailto:danilo.barbosa@aluno.faculdadeimpacta.com.br" TargetMode="External"/><Relationship Id="rId6" Type="http://schemas.openxmlformats.org/officeDocument/2006/relationships/hyperlink" Target="mailto:pablo.sousa@aluno.faculdadeimpacta.com.br" TargetMode="External"/><Relationship Id="rId5" Type="http://schemas.openxmlformats.org/officeDocument/2006/relationships/hyperlink" Target="mailto:gabriele.santos@aluno.faculdadeimpacta.com.br" TargetMode="External"/><Relationship Id="rId4" Type="http://schemas.openxmlformats.org/officeDocument/2006/relationships/hyperlink" Target="mailto:everson.cordeiro@aluno.faculdadeimpacta.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Shared%20drives\OPE_TCC\Modelos\Artigo_OPE_ADS_BD_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A103B-CFF5-4320-B747-1A6059268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Artigo_OPE_ADS_BD_SI</Template>
  <TotalTime>0</TotalTime>
  <Pages>8</Pages>
  <Words>2176</Words>
  <Characters>11754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do Trabalho de OPE: com Subtítulo</vt:lpstr>
      <vt:lpstr>Título do Trabalho de OPE: com Subtítulo</vt:lpstr>
    </vt:vector>
  </TitlesOfParts>
  <Company/>
  <LinksUpToDate>false</LinksUpToDate>
  <CharactersWithSpaces>13903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de OPE: com Subtítulo</dc:title>
  <dc:creator>Fabio Furia</dc:creator>
  <cp:lastModifiedBy>Usuário do Windows</cp:lastModifiedBy>
  <cp:revision>2</cp:revision>
  <dcterms:created xsi:type="dcterms:W3CDTF">2020-09-12T01:39:00Z</dcterms:created>
  <dcterms:modified xsi:type="dcterms:W3CDTF">2020-09-12T01:39:00Z</dcterms:modified>
</cp:coreProperties>
</file>